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6E7D" w:rsidP="00B75556" w:rsidRDefault="006D188E" w14:paraId="674EA78D" w14:textId="54AC1E8E">
      <w:pPr>
        <w:pStyle w:val="Title"/>
      </w:pPr>
      <w:r>
        <w:t xml:space="preserve">RFC: </w:t>
      </w:r>
      <w:r w:rsidR="16BB7927">
        <w:t>Fine</w:t>
      </w:r>
      <w:r>
        <w:t xml:space="preserve"> </w:t>
      </w:r>
      <w:r w:rsidR="16BB7927">
        <w:t>grained capability reporting by HDF5 VOL connectors</w:t>
      </w:r>
      <w:r>
        <w:t xml:space="preserve"> </w:t>
      </w:r>
    </w:p>
    <w:p w:rsidRPr="00927410" w:rsidR="003418BD" w:rsidP="003418BD" w:rsidRDefault="003418BD" w14:paraId="0C50C8D1" w14:textId="77777777">
      <w:pPr>
        <w:pStyle w:val="Author"/>
      </w:pPr>
    </w:p>
    <w:p w:rsidR="684C7B62" w:rsidP="3572C933" w:rsidRDefault="684C7B62" w14:paraId="09A4AB3B" w14:textId="73242AA0">
      <w:pPr>
        <w:pStyle w:val="Author"/>
        <w:pBdr>
          <w:bottom w:val="single" w:color="4F81BD" w:sz="8" w:space="10"/>
        </w:pBdr>
        <w:spacing w:line="259" w:lineRule="auto"/>
      </w:pPr>
      <w:r>
        <w:t>Neil Fortner</w:t>
      </w:r>
    </w:p>
    <w:p w:rsidRPr="00927410" w:rsidR="003418BD" w:rsidP="003418BD" w:rsidRDefault="003418BD" w14:paraId="7C9A9778" w14:textId="77777777">
      <w:pPr>
        <w:pStyle w:val="Author"/>
      </w:pPr>
    </w:p>
    <w:p w:rsidRPr="006000D5" w:rsidR="00986E7D" w:rsidP="00927410" w:rsidRDefault="00927410" w14:paraId="4BCEE1CA" w14:textId="34482592">
      <w:pPr>
        <w:pStyle w:val="Author"/>
      </w:pPr>
      <w:r>
        <w:t>The HDF Group</w:t>
      </w:r>
    </w:p>
    <w:p w:rsidR="497934EE" w:rsidP="3B6221F9" w:rsidRDefault="497934EE" w14:paraId="5C8E515E" w14:textId="76FA7E6B">
      <w:pPr>
        <w:pStyle w:val="Abstract"/>
        <w:spacing w:line="259" w:lineRule="auto"/>
        <w:rPr>
          <w:rFonts w:asciiTheme="majorHAnsi" w:hAnsiTheme="majorHAnsi" w:cstheme="majorBidi"/>
        </w:rPr>
      </w:pPr>
      <w:r w:rsidRPr="3B6221F9">
        <w:rPr>
          <w:rFonts w:asciiTheme="majorHAnsi" w:hAnsiTheme="majorHAnsi" w:cstheme="majorBidi"/>
        </w:rPr>
        <w:t>VOL connectors for HDF5 are user-defined plugins that essentially reimplement much of the HDF5 library</w:t>
      </w:r>
      <w:r w:rsidRPr="3B6221F9" w:rsidR="0DDAA01A">
        <w:rPr>
          <w:rFonts w:asciiTheme="majorHAnsi" w:hAnsiTheme="majorHAnsi" w:cstheme="majorBidi"/>
        </w:rPr>
        <w:t>, however m</w:t>
      </w:r>
      <w:r w:rsidRPr="3B6221F9">
        <w:rPr>
          <w:rFonts w:asciiTheme="majorHAnsi" w:hAnsiTheme="majorHAnsi" w:cstheme="majorBidi"/>
        </w:rPr>
        <w:t xml:space="preserve">ost VOL connectors do not support the entire feature set </w:t>
      </w:r>
      <w:r w:rsidRPr="3B6221F9" w:rsidR="4D0A91E0">
        <w:rPr>
          <w:rFonts w:asciiTheme="majorHAnsi" w:hAnsiTheme="majorHAnsi" w:cstheme="majorBidi"/>
        </w:rPr>
        <w:t>enabled by the HDF5 API.</w:t>
      </w:r>
      <w:r w:rsidRPr="3B6221F9" w:rsidR="457C8DB4">
        <w:rPr>
          <w:rFonts w:asciiTheme="majorHAnsi" w:hAnsiTheme="majorHAnsi" w:cstheme="majorBidi"/>
        </w:rPr>
        <w:t xml:space="preserve">  While there is an existing mechanism to query which features are supported, it is insufficient to cover every possible case. This RFC describes</w:t>
      </w:r>
      <w:r w:rsidRPr="3B6221F9" w:rsidR="775588E2">
        <w:rPr>
          <w:rFonts w:asciiTheme="majorHAnsi" w:hAnsiTheme="majorHAnsi" w:cstheme="majorBidi"/>
        </w:rPr>
        <w:t xml:space="preserve"> possible solutions for VOL connectors to be able to report</w:t>
      </w:r>
      <w:r w:rsidRPr="3B6221F9" w:rsidR="275910F4">
        <w:rPr>
          <w:rFonts w:asciiTheme="majorHAnsi" w:hAnsiTheme="majorHAnsi" w:cstheme="majorBidi"/>
        </w:rPr>
        <w:t>, at invocation time,</w:t>
      </w:r>
      <w:r w:rsidRPr="3B6221F9" w:rsidR="775588E2">
        <w:rPr>
          <w:rFonts w:asciiTheme="majorHAnsi" w:hAnsiTheme="majorHAnsi" w:cstheme="majorBidi"/>
        </w:rPr>
        <w:t xml:space="preserve"> </w:t>
      </w:r>
      <w:r w:rsidRPr="3B6221F9" w:rsidR="725ABDD8">
        <w:rPr>
          <w:rFonts w:asciiTheme="majorHAnsi" w:hAnsiTheme="majorHAnsi" w:cstheme="majorBidi"/>
        </w:rPr>
        <w:t>when an operation is unsupported.</w:t>
      </w:r>
    </w:p>
    <w:p w:rsidR="00986E7D" w:rsidP="00B75556" w:rsidRDefault="00986E7D" w14:paraId="02D971E1" w14:textId="77777777">
      <w:pPr>
        <w:pStyle w:val="Divider"/>
      </w:pPr>
    </w:p>
    <w:p w:rsidR="0013273C" w:rsidP="0013273C" w:rsidRDefault="0013273C" w14:paraId="3F24E824" w14:textId="77777777">
      <w:pPr>
        <w:pStyle w:val="Heading1"/>
        <w:numPr>
          <w:ilvl w:val="0"/>
          <w:numId w:val="0"/>
        </w:numPr>
        <w:ind w:left="432"/>
      </w:pPr>
    </w:p>
    <w:p w:rsidR="3B6221F9" w:rsidP="3B6221F9" w:rsidRDefault="3B6221F9" w14:paraId="3A675752" w14:textId="174566DD"/>
    <w:sdt>
      <w:sdtPr>
        <w:id w:val="1387202962"/>
        <w:docPartObj>
          <w:docPartGallery w:val="Table of Contents"/>
          <w:docPartUnique/>
        </w:docPartObj>
      </w:sdtPr>
      <w:sdtContent>
        <w:p w:rsidRPr="00154B3A" w:rsidR="001335D5" w:rsidP="3B6221F9" w:rsidRDefault="001335D5" w14:paraId="6E353E65" w14:textId="22518DE2">
          <w:pPr>
            <w:pStyle w:val="TOCHeading"/>
            <w:rPr/>
          </w:pPr>
          <w:r w:rsidR="6334AF36">
            <w:rPr/>
            <w:t>Contents</w:t>
          </w:r>
        </w:p>
        <w:p w:rsidR="00EB3852" w:rsidP="6D10307E" w:rsidRDefault="3B6221F9" w14:paraId="2FB68597" w14:textId="352D64AC">
          <w:pPr>
            <w:pStyle w:val="TOC1"/>
            <w:tabs>
              <w:tab w:val="left" w:pos="480"/>
              <w:tab w:val="right" w:leader="dot" w:pos="9915"/>
            </w:tabs>
            <w:rPr>
              <w:rStyle w:val="Hyperlink"/>
              <w:noProof/>
              <w:kern w:val="2"/>
              <w14:ligatures w14:val="standardContextual"/>
            </w:rPr>
            <w:pPrChange w:author="Neil Fortner" w:date="2025-04-15T18:15:42.211Z">
              <w:pPr/>
            </w:pPrChange>
          </w:pPr>
          <w:r>
            <w:fldChar w:fldCharType="begin"/>
          </w:r>
          <w:r>
            <w:instrText xml:space="preserve">TOC \o "1-3" \z \u \h</w:instrText>
          </w:r>
          <w:r>
            <w:fldChar w:fldCharType="separate"/>
          </w:r>
          <w:hyperlink w:anchor="_Toc152316472">
            <w:r w:rsidRPr="6D10307E" w:rsidR="6D10307E">
              <w:rPr>
                <w:rStyle w:val="Hyperlink"/>
              </w:rPr>
              <w:t>1</w:t>
            </w:r>
            <w:ins w:author="Neil Fortner" w:date="2025-04-15T18:15:42.206Z" w:id="696562868">
              <w:r>
                <w:tab/>
              </w:r>
            </w:ins>
            <w:r w:rsidRPr="6D10307E" w:rsidR="6D10307E">
              <w:rPr>
                <w:rStyle w:val="Hyperlink"/>
              </w:rPr>
              <w:t>Introduction</w:t>
            </w:r>
            <w:ins w:author="Neil Fortner" w:date="2025-04-15T18:15:42.208Z" w:id="461472156">
              <w:r>
                <w:tab/>
              </w:r>
            </w:ins>
            <w:r>
              <w:fldChar w:fldCharType="begin"/>
            </w:r>
            <w:r>
              <w:instrText xml:space="preserve">PAGEREF _Toc152316472 \h</w:instrText>
            </w:r>
            <w:r>
              <w:fldChar w:fldCharType="separate"/>
            </w:r>
            <w:r w:rsidRPr="6D10307E" w:rsidR="6D10307E">
              <w:rPr>
                <w:rStyle w:val="Hyperlink"/>
              </w:rPr>
              <w:t>1</w:t>
            </w:r>
            <w:r>
              <w:fldChar w:fldCharType="end"/>
            </w:r>
          </w:hyperlink>
        </w:p>
        <w:p w:rsidR="00EB3852" w:rsidP="6D10307E" w:rsidRDefault="3B6221F9" w14:paraId="082FB6CB" w14:textId="2DF1BA97">
          <w:pPr>
            <w:pStyle w:val="TOC1"/>
            <w:tabs>
              <w:tab w:val="left" w:pos="480"/>
              <w:tab w:val="right" w:leader="dot" w:pos="9915"/>
            </w:tabs>
            <w:rPr>
              <w:rStyle w:val="Hyperlink"/>
              <w:noProof/>
              <w:kern w:val="2"/>
              <w14:ligatures w14:val="standardContextual"/>
            </w:rPr>
            <w:pPrChange w:author="Neil Fortner" w:date="2025-04-15T18:15:42.227Z">
              <w:pPr/>
            </w:pPrChange>
          </w:pPr>
          <w:hyperlink w:anchor="_Toc441213021">
            <w:r w:rsidRPr="6D10307E" w:rsidR="6D10307E">
              <w:rPr>
                <w:rStyle w:val="Hyperlink"/>
              </w:rPr>
              <w:t>2</w:t>
            </w:r>
            <w:ins w:author="Neil Fortner" w:date="2025-04-15T18:15:42.222Z" w:id="272712453">
              <w:r>
                <w:tab/>
              </w:r>
            </w:ins>
            <w:r w:rsidRPr="6D10307E" w:rsidR="6D10307E">
              <w:rPr>
                <w:rStyle w:val="Hyperlink"/>
              </w:rPr>
              <w:t>Motivation</w:t>
            </w:r>
            <w:ins w:author="Neil Fortner" w:date="2025-04-15T18:15:42.225Z" w:id="1262715249">
              <w:r>
                <w:tab/>
              </w:r>
            </w:ins>
            <w:r>
              <w:fldChar w:fldCharType="begin"/>
            </w:r>
            <w:r>
              <w:instrText xml:space="preserve">PAGEREF _Toc441213021 \h</w:instrText>
            </w:r>
            <w:r>
              <w:fldChar w:fldCharType="separate"/>
            </w:r>
            <w:r w:rsidRPr="6D10307E" w:rsidR="6D10307E">
              <w:rPr>
                <w:rStyle w:val="Hyperlink"/>
              </w:rPr>
              <w:t>1</w:t>
            </w:r>
            <w:r>
              <w:fldChar w:fldCharType="end"/>
            </w:r>
          </w:hyperlink>
        </w:p>
        <w:p w:rsidR="00EB3852" w:rsidP="6D10307E" w:rsidRDefault="3B6221F9" w14:paraId="2984416B" w14:textId="68A32835">
          <w:pPr>
            <w:pStyle w:val="TOC1"/>
            <w:tabs>
              <w:tab w:val="left" w:pos="480"/>
              <w:tab w:val="right" w:leader="dot" w:pos="9915"/>
            </w:tabs>
            <w:rPr>
              <w:rStyle w:val="Hyperlink"/>
              <w:noProof/>
              <w:kern w:val="2"/>
              <w14:ligatures w14:val="standardContextual"/>
            </w:rPr>
            <w:pPrChange w:author="Neil Fortner" w:date="2025-04-15T18:15:42.241Z">
              <w:pPr/>
            </w:pPrChange>
          </w:pPr>
          <w:hyperlink w:anchor="_Toc138500344">
            <w:r w:rsidRPr="6D10307E" w:rsidR="6D10307E">
              <w:rPr>
                <w:rStyle w:val="Hyperlink"/>
              </w:rPr>
              <w:t>3</w:t>
            </w:r>
            <w:ins w:author="Neil Fortner" w:date="2025-04-15T18:15:42.236Z" w:id="1728835481">
              <w:r>
                <w:tab/>
              </w:r>
            </w:ins>
            <w:r w:rsidRPr="6D10307E" w:rsidR="6D10307E">
              <w:rPr>
                <w:rStyle w:val="Hyperlink"/>
              </w:rPr>
              <w:t>Approaches to VOL Interface Extension</w:t>
            </w:r>
            <w:ins w:author="Neil Fortner" w:date="2025-04-15T18:15:42.239Z" w:id="1482691806">
              <w:r>
                <w:tab/>
              </w:r>
            </w:ins>
            <w:r>
              <w:fldChar w:fldCharType="begin"/>
            </w:r>
            <w:r>
              <w:instrText xml:space="preserve">PAGEREF _Toc138500344 \h</w:instrText>
            </w:r>
            <w:r>
              <w:fldChar w:fldCharType="separate"/>
            </w:r>
            <w:r w:rsidRPr="6D10307E" w:rsidR="6D10307E">
              <w:rPr>
                <w:rStyle w:val="Hyperlink"/>
              </w:rPr>
              <w:t>2</w:t>
            </w:r>
            <w:r>
              <w:fldChar w:fldCharType="end"/>
            </w:r>
          </w:hyperlink>
        </w:p>
        <w:p w:rsidR="00EB3852" w:rsidP="6D10307E" w:rsidRDefault="3B6221F9" w14:paraId="51CE7E23" w14:textId="57C5C07C">
          <w:pPr>
            <w:pStyle w:val="TOC2"/>
            <w:tabs>
              <w:tab w:val="left" w:pos="720"/>
              <w:tab w:val="right" w:leader="dot" w:pos="9915"/>
            </w:tabs>
            <w:rPr>
              <w:rStyle w:val="Hyperlink"/>
              <w:noProof/>
              <w:kern w:val="2"/>
              <w14:ligatures w14:val="standardContextual"/>
            </w:rPr>
            <w:pPrChange w:author="Neil Fortner" w:date="2025-04-15T18:15:42.252Z">
              <w:pPr/>
            </w:pPrChange>
          </w:pPr>
          <w:hyperlink w:anchor="_Toc1771230192">
            <w:r w:rsidRPr="6D10307E" w:rsidR="6D10307E">
              <w:rPr>
                <w:rStyle w:val="Hyperlink"/>
              </w:rPr>
              <w:t>3.1</w:t>
            </w:r>
            <w:ins w:author="Neil Fortner" w:date="2025-04-15T18:15:42.247Z" w:id="630616666">
              <w:r>
                <w:tab/>
              </w:r>
            </w:ins>
            <w:r w:rsidRPr="6D10307E" w:rsidR="6D10307E">
              <w:rPr>
                <w:rStyle w:val="Hyperlink"/>
              </w:rPr>
              <w:t>Approach 1: Return Value</w:t>
            </w:r>
            <w:ins w:author="Neil Fortner" w:date="2025-04-15T18:15:42.249Z" w:id="732529171">
              <w:r>
                <w:tab/>
              </w:r>
            </w:ins>
            <w:r>
              <w:fldChar w:fldCharType="begin"/>
            </w:r>
            <w:r>
              <w:instrText xml:space="preserve">PAGEREF _Toc1771230192 \h</w:instrText>
            </w:r>
            <w:r>
              <w:fldChar w:fldCharType="separate"/>
            </w:r>
            <w:r w:rsidRPr="6D10307E" w:rsidR="6D10307E">
              <w:rPr>
                <w:rStyle w:val="Hyperlink"/>
              </w:rPr>
              <w:t>2</w:t>
            </w:r>
            <w:r>
              <w:fldChar w:fldCharType="end"/>
            </w:r>
          </w:hyperlink>
        </w:p>
        <w:p w:rsidR="00EB3852" w:rsidP="6D10307E" w:rsidRDefault="3B6221F9" w14:paraId="79C9DD80" w14:textId="1EE81F31">
          <w:pPr>
            <w:pStyle w:val="TOC2"/>
            <w:tabs>
              <w:tab w:val="left" w:pos="720"/>
              <w:tab w:val="right" w:leader="dot" w:pos="9915"/>
            </w:tabs>
            <w:rPr>
              <w:rStyle w:val="Hyperlink"/>
              <w:noProof/>
              <w:kern w:val="2"/>
              <w14:ligatures w14:val="standardContextual"/>
            </w:rPr>
            <w:pPrChange w:author="Neil Fortner" w:date="2025-04-15T18:15:42.26Z">
              <w:pPr/>
            </w:pPrChange>
          </w:pPr>
          <w:hyperlink w:anchor="_Toc1495546508">
            <w:r w:rsidRPr="6D10307E" w:rsidR="6D10307E">
              <w:rPr>
                <w:rStyle w:val="Hyperlink"/>
              </w:rPr>
              <w:t>3.2</w:t>
            </w:r>
            <w:ins w:author="Neil Fortner" w:date="2025-04-15T18:15:42.257Z" w:id="1065808477">
              <w:r>
                <w:tab/>
              </w:r>
            </w:ins>
            <w:r w:rsidRPr="6D10307E" w:rsidR="6D10307E">
              <w:rPr>
                <w:rStyle w:val="Hyperlink"/>
              </w:rPr>
              <w:t>Approach 2: VOL API Call</w:t>
            </w:r>
            <w:ins w:author="Neil Fortner" w:date="2025-04-15T18:15:42.259Z" w:id="1835060655">
              <w:r>
                <w:tab/>
              </w:r>
            </w:ins>
            <w:r>
              <w:fldChar w:fldCharType="begin"/>
            </w:r>
            <w:r>
              <w:instrText xml:space="preserve">PAGEREF _Toc1495546508 \h</w:instrText>
            </w:r>
            <w:r>
              <w:fldChar w:fldCharType="separate"/>
            </w:r>
            <w:r w:rsidRPr="6D10307E" w:rsidR="6D10307E">
              <w:rPr>
                <w:rStyle w:val="Hyperlink"/>
              </w:rPr>
              <w:t>3</w:t>
            </w:r>
            <w:r>
              <w:fldChar w:fldCharType="end"/>
            </w:r>
          </w:hyperlink>
        </w:p>
        <w:p w:rsidR="00EB3852" w:rsidP="6D10307E" w:rsidRDefault="3B6221F9" w14:paraId="50438111" w14:textId="3B1185C9">
          <w:pPr>
            <w:pStyle w:val="TOC2"/>
            <w:tabs>
              <w:tab w:val="left" w:pos="720"/>
              <w:tab w:val="right" w:leader="dot" w:pos="9915"/>
            </w:tabs>
            <w:rPr>
              <w:rStyle w:val="Hyperlink"/>
              <w:noProof/>
              <w:kern w:val="2"/>
              <w14:ligatures w14:val="standardContextual"/>
            </w:rPr>
            <w:pPrChange w:author="Neil Fortner" w:date="2025-04-15T18:15:42.269Z">
              <w:pPr/>
            </w:pPrChange>
          </w:pPr>
          <w:hyperlink w:anchor="_Toc500751345">
            <w:r w:rsidRPr="6D10307E" w:rsidR="6D10307E">
              <w:rPr>
                <w:rStyle w:val="Hyperlink"/>
              </w:rPr>
              <w:t>3.3</w:t>
            </w:r>
            <w:ins w:author="Neil Fortner" w:date="2025-04-15T18:15:42.266Z" w:id="1087104728">
              <w:r>
                <w:tab/>
              </w:r>
            </w:ins>
            <w:r w:rsidRPr="6D10307E" w:rsidR="6D10307E">
              <w:rPr>
                <w:rStyle w:val="Hyperlink"/>
              </w:rPr>
              <w:t>Approach 3: Exposed Global Variable</w:t>
            </w:r>
            <w:ins w:author="Neil Fortner" w:date="2025-04-15T18:15:42.268Z" w:id="16928575">
              <w:r>
                <w:tab/>
              </w:r>
            </w:ins>
            <w:r>
              <w:fldChar w:fldCharType="begin"/>
            </w:r>
            <w:r>
              <w:instrText xml:space="preserve">PAGEREF _Toc500751345 \h</w:instrText>
            </w:r>
            <w:r>
              <w:fldChar w:fldCharType="separate"/>
            </w:r>
            <w:r w:rsidRPr="6D10307E" w:rsidR="6D10307E">
              <w:rPr>
                <w:rStyle w:val="Hyperlink"/>
              </w:rPr>
              <w:t>3</w:t>
            </w:r>
            <w:r>
              <w:fldChar w:fldCharType="end"/>
            </w:r>
          </w:hyperlink>
        </w:p>
        <w:p w:rsidR="00EB3852" w:rsidP="6D10307E" w:rsidRDefault="3B6221F9" w14:paraId="48BB55E6" w14:textId="603452F5">
          <w:pPr>
            <w:pStyle w:val="TOC2"/>
            <w:tabs>
              <w:tab w:val="left" w:pos="720"/>
              <w:tab w:val="right" w:leader="dot" w:pos="9915"/>
            </w:tabs>
            <w:rPr>
              <w:rStyle w:val="Hyperlink"/>
              <w:noProof/>
              <w:kern w:val="2"/>
              <w14:ligatures w14:val="standardContextual"/>
            </w:rPr>
            <w:pPrChange w:author="Neil Fortner" w:date="2025-04-15T18:15:42.277Z">
              <w:pPr/>
            </w:pPrChange>
          </w:pPr>
          <w:hyperlink w:anchor="_Toc114911355">
            <w:r w:rsidRPr="6D10307E" w:rsidR="6D10307E">
              <w:rPr>
                <w:rStyle w:val="Hyperlink"/>
              </w:rPr>
              <w:t>3.4</w:t>
            </w:r>
            <w:ins w:author="Neil Fortner" w:date="2025-04-15T18:15:42.274Z" w:id="392981132">
              <w:r>
                <w:tab/>
              </w:r>
            </w:ins>
            <w:r w:rsidRPr="6D10307E" w:rsidR="6D10307E">
              <w:rPr>
                <w:rStyle w:val="Hyperlink"/>
              </w:rPr>
              <w:t>Approach 4: New Parameter</w:t>
            </w:r>
            <w:ins w:author="Neil Fortner" w:date="2025-04-15T18:15:42.276Z" w:id="1130580263">
              <w:r>
                <w:tab/>
              </w:r>
            </w:ins>
            <w:r>
              <w:fldChar w:fldCharType="begin"/>
            </w:r>
            <w:r>
              <w:instrText xml:space="preserve">PAGEREF _Toc114911355 \h</w:instrText>
            </w:r>
            <w:r>
              <w:fldChar w:fldCharType="separate"/>
            </w:r>
            <w:r w:rsidRPr="6D10307E" w:rsidR="6D10307E">
              <w:rPr>
                <w:rStyle w:val="Hyperlink"/>
              </w:rPr>
              <w:t>4</w:t>
            </w:r>
            <w:r>
              <w:fldChar w:fldCharType="end"/>
            </w:r>
          </w:hyperlink>
        </w:p>
        <w:p w:rsidR="00EB3852" w:rsidP="6D10307E" w:rsidRDefault="3B6221F9" w14:paraId="55DB2189" w14:textId="015E3D8D">
          <w:pPr>
            <w:pStyle w:val="TOC2"/>
            <w:tabs>
              <w:tab w:val="left" w:pos="720"/>
              <w:tab w:val="right" w:leader="dot" w:pos="9915"/>
            </w:tabs>
            <w:rPr>
              <w:rStyle w:val="Hyperlink"/>
              <w:noProof/>
              <w:kern w:val="2"/>
              <w14:ligatures w14:val="standardContextual"/>
            </w:rPr>
            <w:pPrChange w:author="Neil Fortner" w:date="2025-04-15T18:15:42.287Z">
              <w:pPr/>
            </w:pPrChange>
          </w:pPr>
          <w:hyperlink w:anchor="_Toc1514830975">
            <w:r w:rsidRPr="6D10307E" w:rsidR="6D10307E">
              <w:rPr>
                <w:rStyle w:val="Hyperlink"/>
              </w:rPr>
              <w:t>3.5</w:t>
            </w:r>
            <w:ins w:author="Neil Fortner" w:date="2025-04-15T18:15:42.283Z" w:id="947260146">
              <w:r>
                <w:tab/>
              </w:r>
            </w:ins>
            <w:r w:rsidRPr="6D10307E" w:rsidR="6D10307E">
              <w:rPr>
                <w:rStyle w:val="Hyperlink"/>
              </w:rPr>
              <w:t>Approach 5: Error Stack Parsing</w:t>
            </w:r>
            <w:ins w:author="Neil Fortner" w:date="2025-04-15T18:15:42.285Z" w:id="48531339">
              <w:r>
                <w:tab/>
              </w:r>
            </w:ins>
            <w:r>
              <w:fldChar w:fldCharType="begin"/>
            </w:r>
            <w:r>
              <w:instrText xml:space="preserve">PAGEREF _Toc1514830975 \h</w:instrText>
            </w:r>
            <w:r>
              <w:fldChar w:fldCharType="separate"/>
            </w:r>
            <w:r w:rsidRPr="6D10307E" w:rsidR="6D10307E">
              <w:rPr>
                <w:rStyle w:val="Hyperlink"/>
              </w:rPr>
              <w:t>4</w:t>
            </w:r>
            <w:r>
              <w:fldChar w:fldCharType="end"/>
            </w:r>
          </w:hyperlink>
        </w:p>
        <w:p w:rsidR="00EB3852" w:rsidP="6D10307E" w:rsidRDefault="3B6221F9" w14:paraId="52A25B76" w14:textId="244A2AC9">
          <w:pPr>
            <w:pStyle w:val="TOC1"/>
            <w:tabs>
              <w:tab w:val="left" w:pos="480"/>
              <w:tab w:val="right" w:leader="dot" w:pos="9915"/>
            </w:tabs>
            <w:rPr>
              <w:rStyle w:val="Hyperlink"/>
              <w:noProof/>
              <w:kern w:val="2"/>
              <w14:ligatures w14:val="standardContextual"/>
            </w:rPr>
            <w:pPrChange w:author="Neil Fortner" w:date="2025-04-15T18:15:42.294Z">
              <w:pPr/>
            </w:pPrChange>
          </w:pPr>
          <w:hyperlink w:anchor="_Toc835197079">
            <w:r w:rsidRPr="6D10307E" w:rsidR="6D10307E">
              <w:rPr>
                <w:rStyle w:val="Hyperlink"/>
              </w:rPr>
              <w:t>4</w:t>
            </w:r>
            <w:ins w:author="Neil Fortner" w:date="2025-04-15T18:15:42.291Z" w:id="1958853790">
              <w:r>
                <w:tab/>
              </w:r>
            </w:ins>
            <w:r w:rsidRPr="6D10307E" w:rsidR="6D10307E">
              <w:rPr>
                <w:rStyle w:val="Hyperlink"/>
              </w:rPr>
              <w:t>Approaches to Top Level API Extension</w:t>
            </w:r>
            <w:ins w:author="Neil Fortner" w:date="2025-04-15T18:15:42.293Z" w:id="1048898014">
              <w:r>
                <w:tab/>
              </w:r>
            </w:ins>
            <w:r>
              <w:fldChar w:fldCharType="begin"/>
            </w:r>
            <w:r>
              <w:instrText xml:space="preserve">PAGEREF _Toc835197079 \h</w:instrText>
            </w:r>
            <w:r>
              <w:fldChar w:fldCharType="separate"/>
            </w:r>
            <w:r w:rsidRPr="6D10307E" w:rsidR="6D10307E">
              <w:rPr>
                <w:rStyle w:val="Hyperlink"/>
              </w:rPr>
              <w:t>4</w:t>
            </w:r>
            <w:r>
              <w:fldChar w:fldCharType="end"/>
            </w:r>
          </w:hyperlink>
        </w:p>
        <w:p w:rsidR="00EB3852" w:rsidP="6D10307E" w:rsidRDefault="3B6221F9" w14:paraId="399B9DC7" w14:textId="522BA680">
          <w:pPr>
            <w:pStyle w:val="TOC2"/>
            <w:tabs>
              <w:tab w:val="left" w:pos="720"/>
              <w:tab w:val="right" w:leader="dot" w:pos="9915"/>
            </w:tabs>
            <w:rPr>
              <w:rStyle w:val="Hyperlink"/>
              <w:noProof/>
              <w:kern w:val="2"/>
              <w14:ligatures w14:val="standardContextual"/>
            </w:rPr>
            <w:pPrChange w:author="Neil Fortner" w:date="2025-04-15T18:15:42.303Z">
              <w:pPr/>
            </w:pPrChange>
          </w:pPr>
          <w:hyperlink w:anchor="_Toc76477132">
            <w:r w:rsidRPr="6D10307E" w:rsidR="6D10307E">
              <w:rPr>
                <w:rStyle w:val="Hyperlink"/>
              </w:rPr>
              <w:t>4.1</w:t>
            </w:r>
            <w:ins w:author="Neil Fortner" w:date="2025-04-15T18:15:42.3Z" w:id="233528499">
              <w:r>
                <w:tab/>
              </w:r>
            </w:ins>
            <w:r w:rsidRPr="6D10307E" w:rsidR="6D10307E">
              <w:rPr>
                <w:rStyle w:val="Hyperlink"/>
              </w:rPr>
              <w:t>Approach 1: Return Value</w:t>
            </w:r>
            <w:ins w:author="Neil Fortner" w:date="2025-04-15T18:15:42.302Z" w:id="200238810">
              <w:r>
                <w:tab/>
              </w:r>
            </w:ins>
            <w:r>
              <w:fldChar w:fldCharType="begin"/>
            </w:r>
            <w:r>
              <w:instrText xml:space="preserve">PAGEREF _Toc76477132 \h</w:instrText>
            </w:r>
            <w:r>
              <w:fldChar w:fldCharType="separate"/>
            </w:r>
            <w:r w:rsidRPr="6D10307E" w:rsidR="6D10307E">
              <w:rPr>
                <w:rStyle w:val="Hyperlink"/>
              </w:rPr>
              <w:t>4</w:t>
            </w:r>
            <w:r>
              <w:fldChar w:fldCharType="end"/>
            </w:r>
          </w:hyperlink>
        </w:p>
        <w:p w:rsidR="00EB3852" w:rsidP="6D10307E" w:rsidRDefault="3B6221F9" w14:paraId="2200A1F4" w14:textId="23A8DD0A">
          <w:pPr>
            <w:pStyle w:val="TOC2"/>
            <w:tabs>
              <w:tab w:val="left" w:pos="720"/>
              <w:tab w:val="right" w:leader="dot" w:pos="9915"/>
            </w:tabs>
            <w:rPr>
              <w:rStyle w:val="Hyperlink"/>
              <w:noProof/>
              <w:kern w:val="2"/>
              <w14:ligatures w14:val="standardContextual"/>
            </w:rPr>
            <w:pPrChange w:author="Neil Fortner" w:date="2025-04-15T18:15:42.31Z">
              <w:pPr/>
            </w:pPrChange>
          </w:pPr>
          <w:hyperlink w:anchor="_Toc1484429609">
            <w:r w:rsidRPr="6D10307E" w:rsidR="6D10307E">
              <w:rPr>
                <w:rStyle w:val="Hyperlink"/>
              </w:rPr>
              <w:t>4.2</w:t>
            </w:r>
            <w:ins w:author="Neil Fortner" w:date="2025-04-15T18:15:42.308Z" w:id="597956440">
              <w:r>
                <w:tab/>
              </w:r>
            </w:ins>
            <w:r w:rsidRPr="6D10307E" w:rsidR="6D10307E">
              <w:rPr>
                <w:rStyle w:val="Hyperlink"/>
              </w:rPr>
              <w:t>Approach 2: HDF5 API Call</w:t>
            </w:r>
            <w:ins w:author="Neil Fortner" w:date="2025-04-15T18:15:42.309Z" w:id="683015947">
              <w:r>
                <w:tab/>
              </w:r>
            </w:ins>
            <w:r>
              <w:fldChar w:fldCharType="begin"/>
            </w:r>
            <w:r>
              <w:instrText xml:space="preserve">PAGEREF _Toc1484429609 \h</w:instrText>
            </w:r>
            <w:r>
              <w:fldChar w:fldCharType="separate"/>
            </w:r>
            <w:r w:rsidRPr="6D10307E" w:rsidR="6D10307E">
              <w:rPr>
                <w:rStyle w:val="Hyperlink"/>
              </w:rPr>
              <w:t>5</w:t>
            </w:r>
            <w:r>
              <w:fldChar w:fldCharType="end"/>
            </w:r>
          </w:hyperlink>
        </w:p>
        <w:p w:rsidR="00EB3852" w:rsidP="6D10307E" w:rsidRDefault="3B6221F9" w14:paraId="0D51CC22" w14:textId="31A458A8">
          <w:pPr>
            <w:pStyle w:val="TOC2"/>
            <w:tabs>
              <w:tab w:val="left" w:pos="720"/>
              <w:tab w:val="right" w:leader="dot" w:pos="9915"/>
            </w:tabs>
            <w:rPr>
              <w:rStyle w:val="Hyperlink"/>
              <w:noProof/>
              <w:kern w:val="2"/>
              <w14:ligatures w14:val="standardContextual"/>
            </w:rPr>
            <w:pPrChange w:author="Neil Fortner" w:date="2025-04-15T18:15:42.318Z">
              <w:pPr/>
            </w:pPrChange>
          </w:pPr>
          <w:hyperlink w:anchor="_Toc131375985">
            <w:r w:rsidRPr="6D10307E" w:rsidR="6D10307E">
              <w:rPr>
                <w:rStyle w:val="Hyperlink"/>
              </w:rPr>
              <w:t>4.3</w:t>
            </w:r>
            <w:ins w:author="Neil Fortner" w:date="2025-04-15T18:15:42.315Z" w:id="653630455">
              <w:r>
                <w:tab/>
              </w:r>
            </w:ins>
            <w:r w:rsidRPr="6D10307E" w:rsidR="6D10307E">
              <w:rPr>
                <w:rStyle w:val="Hyperlink"/>
              </w:rPr>
              <w:t>Approach 3: Exposed Global Variable</w:t>
            </w:r>
            <w:ins w:author="Neil Fortner" w:date="2025-04-15T18:15:42.317Z" w:id="1129467704">
              <w:r>
                <w:tab/>
              </w:r>
            </w:ins>
            <w:r>
              <w:fldChar w:fldCharType="begin"/>
            </w:r>
            <w:r>
              <w:instrText xml:space="preserve">PAGEREF _Toc131375985 \h</w:instrText>
            </w:r>
            <w:r>
              <w:fldChar w:fldCharType="separate"/>
            </w:r>
            <w:r w:rsidRPr="6D10307E" w:rsidR="6D10307E">
              <w:rPr>
                <w:rStyle w:val="Hyperlink"/>
              </w:rPr>
              <w:t>5</w:t>
            </w:r>
            <w:r>
              <w:fldChar w:fldCharType="end"/>
            </w:r>
          </w:hyperlink>
        </w:p>
        <w:p w:rsidR="00EB3852" w:rsidP="6D10307E" w:rsidRDefault="3B6221F9" w14:paraId="1610FA90" w14:textId="0237948F">
          <w:pPr>
            <w:pStyle w:val="TOC2"/>
            <w:tabs>
              <w:tab w:val="left" w:pos="720"/>
              <w:tab w:val="right" w:leader="dot" w:pos="9915"/>
            </w:tabs>
            <w:rPr>
              <w:rStyle w:val="Hyperlink"/>
              <w:noProof/>
              <w:kern w:val="2"/>
              <w14:ligatures w14:val="standardContextual"/>
            </w:rPr>
            <w:pPrChange w:author="Neil Fortner" w:date="2025-04-15T18:15:42.325Z">
              <w:pPr/>
            </w:pPrChange>
          </w:pPr>
          <w:hyperlink w:anchor="_Toc827374537">
            <w:r w:rsidRPr="6D10307E" w:rsidR="6D10307E">
              <w:rPr>
                <w:rStyle w:val="Hyperlink"/>
              </w:rPr>
              <w:t>4.4</w:t>
            </w:r>
            <w:ins w:author="Neil Fortner" w:date="2025-04-15T18:15:42.322Z" w:id="236378794">
              <w:r>
                <w:tab/>
              </w:r>
            </w:ins>
            <w:r w:rsidRPr="6D10307E" w:rsidR="6D10307E">
              <w:rPr>
                <w:rStyle w:val="Hyperlink"/>
              </w:rPr>
              <w:t>Approach 4: New Parameter</w:t>
            </w:r>
            <w:ins w:author="Neil Fortner" w:date="2025-04-15T18:15:42.324Z" w:id="1309941545">
              <w:r>
                <w:tab/>
              </w:r>
            </w:ins>
            <w:r>
              <w:fldChar w:fldCharType="begin"/>
            </w:r>
            <w:r>
              <w:instrText xml:space="preserve">PAGEREF _Toc827374537 \h</w:instrText>
            </w:r>
            <w:r>
              <w:fldChar w:fldCharType="separate"/>
            </w:r>
            <w:r w:rsidRPr="6D10307E" w:rsidR="6D10307E">
              <w:rPr>
                <w:rStyle w:val="Hyperlink"/>
              </w:rPr>
              <w:t>5</w:t>
            </w:r>
            <w:r>
              <w:fldChar w:fldCharType="end"/>
            </w:r>
          </w:hyperlink>
        </w:p>
        <w:p w:rsidR="00EB3852" w:rsidP="6D10307E" w:rsidRDefault="3B6221F9" w14:paraId="2469215C" w14:textId="54B90534">
          <w:pPr>
            <w:pStyle w:val="TOC2"/>
            <w:tabs>
              <w:tab w:val="left" w:pos="720"/>
              <w:tab w:val="right" w:leader="dot" w:pos="9915"/>
            </w:tabs>
            <w:rPr>
              <w:rStyle w:val="Hyperlink"/>
              <w:noProof/>
              <w:kern w:val="2"/>
              <w14:ligatures w14:val="standardContextual"/>
            </w:rPr>
            <w:pPrChange w:author="Neil Fortner" w:date="2025-04-15T18:15:42.332Z">
              <w:pPr/>
            </w:pPrChange>
          </w:pPr>
          <w:hyperlink w:anchor="_Toc1384976424">
            <w:r w:rsidRPr="6D10307E" w:rsidR="6D10307E">
              <w:rPr>
                <w:rStyle w:val="Hyperlink"/>
              </w:rPr>
              <w:t>4.5</w:t>
            </w:r>
            <w:ins w:author="Neil Fortner" w:date="2025-04-15T18:15:42.329Z" w:id="307983454">
              <w:r>
                <w:tab/>
              </w:r>
            </w:ins>
            <w:r w:rsidRPr="6D10307E" w:rsidR="6D10307E">
              <w:rPr>
                <w:rStyle w:val="Hyperlink"/>
              </w:rPr>
              <w:t>Approach 5: Error Stack Parsing</w:t>
            </w:r>
            <w:ins w:author="Neil Fortner" w:date="2025-04-15T18:15:42.331Z" w:id="677467190">
              <w:r>
                <w:tab/>
              </w:r>
            </w:ins>
            <w:r>
              <w:fldChar w:fldCharType="begin"/>
            </w:r>
            <w:r>
              <w:instrText xml:space="preserve">PAGEREF _Toc1384976424 \h</w:instrText>
            </w:r>
            <w:r>
              <w:fldChar w:fldCharType="separate"/>
            </w:r>
            <w:r w:rsidRPr="6D10307E" w:rsidR="6D10307E">
              <w:rPr>
                <w:rStyle w:val="Hyperlink"/>
              </w:rPr>
              <w:t>5</w:t>
            </w:r>
            <w:r>
              <w:fldChar w:fldCharType="end"/>
            </w:r>
          </w:hyperlink>
        </w:p>
        <w:p w:rsidR="00EB3852" w:rsidP="6D10307E" w:rsidRDefault="3B6221F9" w14:paraId="70317EFD" w14:textId="72A2C928">
          <w:pPr>
            <w:pStyle w:val="TOC1"/>
            <w:tabs>
              <w:tab w:val="left" w:pos="480"/>
              <w:tab w:val="right" w:leader="dot" w:pos="9915"/>
            </w:tabs>
            <w:rPr>
              <w:rStyle w:val="Hyperlink"/>
              <w:noProof/>
              <w:kern w:val="2"/>
              <w14:ligatures w14:val="standardContextual"/>
            </w:rPr>
            <w:pPrChange w:author="Neil Fortner" w:date="2025-04-15T18:15:42.343Z">
              <w:pPr/>
            </w:pPrChange>
          </w:pPr>
          <w:hyperlink w:anchor="_Toc198869065">
            <w:r w:rsidRPr="6D10307E" w:rsidR="6D10307E">
              <w:rPr>
                <w:rStyle w:val="Hyperlink"/>
              </w:rPr>
              <w:t>5</w:t>
            </w:r>
            <w:ins w:author="Neil Fortner" w:date="2025-04-15T18:15:42.341Z" w:id="2048782145">
              <w:r>
                <w:tab/>
              </w:r>
            </w:ins>
            <w:r w:rsidRPr="6D10307E" w:rsidR="6D10307E">
              <w:rPr>
                <w:rStyle w:val="Hyperlink"/>
              </w:rPr>
              <w:t>Other Considerations</w:t>
            </w:r>
            <w:ins w:author="Neil Fortner" w:date="2025-04-15T18:15:42.342Z" w:id="398096406">
              <w:r>
                <w:tab/>
              </w:r>
            </w:ins>
            <w:r>
              <w:fldChar w:fldCharType="begin"/>
            </w:r>
            <w:r>
              <w:instrText xml:space="preserve">PAGEREF _Toc198869065 \h</w:instrText>
            </w:r>
            <w:r>
              <w:fldChar w:fldCharType="separate"/>
            </w:r>
            <w:r w:rsidRPr="6D10307E" w:rsidR="6D10307E">
              <w:rPr>
                <w:rStyle w:val="Hyperlink"/>
              </w:rPr>
              <w:t>5</w:t>
            </w:r>
            <w:r>
              <w:fldChar w:fldCharType="end"/>
            </w:r>
          </w:hyperlink>
        </w:p>
        <w:p w:rsidR="00EB3852" w:rsidP="6D10307E" w:rsidRDefault="3B6221F9" w14:paraId="35E1B56F" w14:textId="5EB4B9A7">
          <w:pPr>
            <w:pStyle w:val="TOC2"/>
            <w:tabs>
              <w:tab w:val="left" w:pos="720"/>
              <w:tab w:val="right" w:leader="dot" w:pos="9915"/>
            </w:tabs>
            <w:rPr>
              <w:rStyle w:val="Hyperlink"/>
              <w:noProof/>
              <w:kern w:val="2"/>
              <w14:ligatures w14:val="standardContextual"/>
            </w:rPr>
            <w:pPrChange w:author="Neil Fortner" w:date="2025-04-15T18:15:42.35Z">
              <w:pPr/>
            </w:pPrChange>
          </w:pPr>
          <w:hyperlink w:anchor="_Toc1621793318">
            <w:r w:rsidRPr="6D10307E" w:rsidR="6D10307E">
              <w:rPr>
                <w:rStyle w:val="Hyperlink"/>
              </w:rPr>
              <w:t>5.1</w:t>
            </w:r>
            <w:ins w:author="Neil Fortner" w:date="2025-04-15T18:15:42.347Z" w:id="1060221570">
              <w:r>
                <w:tab/>
              </w:r>
            </w:ins>
            <w:r w:rsidRPr="6D10307E" w:rsidR="6D10307E">
              <w:rPr>
                <w:rStyle w:val="Hyperlink"/>
              </w:rPr>
              <w:t>Error Stack Printing</w:t>
            </w:r>
            <w:ins w:author="Neil Fortner" w:date="2025-04-15T18:15:42.348Z" w:id="1570949230">
              <w:r>
                <w:tab/>
              </w:r>
            </w:ins>
            <w:r>
              <w:fldChar w:fldCharType="begin"/>
            </w:r>
            <w:r>
              <w:instrText xml:space="preserve">PAGEREF _Toc1621793318 \h</w:instrText>
            </w:r>
            <w:r>
              <w:fldChar w:fldCharType="separate"/>
            </w:r>
            <w:r w:rsidRPr="6D10307E" w:rsidR="6D10307E">
              <w:rPr>
                <w:rStyle w:val="Hyperlink"/>
              </w:rPr>
              <w:t>5</w:t>
            </w:r>
            <w:r>
              <w:fldChar w:fldCharType="end"/>
            </w:r>
          </w:hyperlink>
        </w:p>
        <w:p w:rsidR="00EB3852" w:rsidP="6D10307E" w:rsidRDefault="3B6221F9" w14:paraId="2EFA312D" w14:textId="2D82B76C">
          <w:pPr>
            <w:pStyle w:val="TOC2"/>
            <w:tabs>
              <w:tab w:val="left" w:pos="720"/>
              <w:tab w:val="right" w:leader="dot" w:pos="9915"/>
            </w:tabs>
            <w:rPr>
              <w:rStyle w:val="Hyperlink"/>
              <w:noProof/>
              <w:kern w:val="2"/>
              <w14:ligatures w14:val="standardContextual"/>
            </w:rPr>
            <w:pPrChange w:author="Neil Fortner" w:date="2025-04-15T18:15:42.356Z">
              <w:pPr/>
            </w:pPrChange>
          </w:pPr>
          <w:hyperlink w:anchor="_Toc1672649457">
            <w:r w:rsidRPr="6D10307E" w:rsidR="6D10307E">
              <w:rPr>
                <w:rStyle w:val="Hyperlink"/>
              </w:rPr>
              <w:t>5.2</w:t>
            </w:r>
            <w:ins w:author="Neil Fortner" w:date="2025-04-15T18:15:42.353Z" w:id="654777149">
              <w:r>
                <w:tab/>
              </w:r>
            </w:ins>
            <w:r w:rsidRPr="6D10307E" w:rsidR="6D10307E">
              <w:rPr>
                <w:rStyle w:val="Hyperlink"/>
              </w:rPr>
              <w:t>Partial Support</w:t>
            </w:r>
            <w:ins w:author="Neil Fortner" w:date="2025-04-15T18:15:42.355Z" w:id="1721634212">
              <w:r>
                <w:tab/>
              </w:r>
            </w:ins>
            <w:r>
              <w:fldChar w:fldCharType="begin"/>
            </w:r>
            <w:r>
              <w:instrText xml:space="preserve">PAGEREF _Toc1672649457 \h</w:instrText>
            </w:r>
            <w:r>
              <w:fldChar w:fldCharType="separate"/>
            </w:r>
            <w:r w:rsidRPr="6D10307E" w:rsidR="6D10307E">
              <w:rPr>
                <w:rStyle w:val="Hyperlink"/>
              </w:rPr>
              <w:t>5</w:t>
            </w:r>
            <w:r>
              <w:fldChar w:fldCharType="end"/>
            </w:r>
          </w:hyperlink>
        </w:p>
        <w:p w:rsidR="3B6221F9" w:rsidP="6D10307E" w:rsidRDefault="3B6221F9" w14:paraId="0EFF32C2" w14:textId="36F077C6">
          <w:pPr>
            <w:pStyle w:val="TOC2"/>
            <w:tabs>
              <w:tab w:val="left" w:pos="720"/>
              <w:tab w:val="right" w:leader="dot" w:pos="9915"/>
            </w:tabs>
            <w:rPr>
              <w:rStyle w:val="Hyperlink"/>
            </w:rPr>
            <w:pPrChange w:author="Neil Fortner" w:date="2025-04-15T18:15:42.361Z">
              <w:pPr/>
            </w:pPrChange>
          </w:pPr>
          <w:hyperlink w:anchor="_Toc1431684130">
            <w:r w:rsidRPr="6D10307E" w:rsidR="6D10307E">
              <w:rPr>
                <w:rStyle w:val="Hyperlink"/>
              </w:rPr>
              <w:t>5.3</w:t>
            </w:r>
            <w:ins w:author="Neil Fortner" w:date="2025-04-15T18:15:42.359Z" w:id="1364169299">
              <w:r>
                <w:tab/>
              </w:r>
            </w:ins>
            <w:r w:rsidRPr="6D10307E" w:rsidR="6D10307E">
              <w:rPr>
                <w:rStyle w:val="Hyperlink"/>
              </w:rPr>
              <w:t>Asynchronous Operations</w:t>
            </w:r>
            <w:ins w:author="Neil Fortner" w:date="2025-04-15T18:15:42.36Z" w:id="850552322">
              <w:r>
                <w:tab/>
              </w:r>
            </w:ins>
            <w:r>
              <w:fldChar w:fldCharType="begin"/>
            </w:r>
            <w:r>
              <w:instrText xml:space="preserve">PAGEREF _Toc1431684130 \h</w:instrText>
            </w:r>
            <w:r>
              <w:fldChar w:fldCharType="separate"/>
            </w:r>
            <w:r w:rsidRPr="6D10307E" w:rsidR="6D10307E">
              <w:rPr>
                <w:rStyle w:val="Hyperlink"/>
              </w:rPr>
              <w:t>6</w:t>
            </w:r>
            <w:r>
              <w:fldChar w:fldCharType="end"/>
            </w:r>
          </w:hyperlink>
          <w:r>
            <w:fldChar w:fldCharType="end"/>
          </w:r>
        </w:p>
      </w:sdtContent>
    </w:sdt>
    <w:p w:rsidRPr="00CD2182" w:rsidR="0013273C" w:rsidP="3B6221F9" w:rsidRDefault="0013273C" w14:paraId="61AE2D4C" w14:textId="26818B73">
      <w:pPr>
        <w:rPr>
          <w:rFonts w:asciiTheme="majorHAnsi" w:hAnsiTheme="majorHAnsi" w:cstheme="majorBidi"/>
        </w:rPr>
      </w:pPr>
    </w:p>
    <w:p w:rsidRPr="00CD2182" w:rsidR="00EA0ADF" w:rsidP="3B6221F9" w:rsidRDefault="006D188E" w14:paraId="2F2E7B9E" w14:textId="3BA5554B">
      <w:pPr>
        <w:pStyle w:val="Heading1"/>
        <w:rPr/>
      </w:pPr>
      <w:bookmarkStart w:name="_Toc152316472" w:id="1061969582"/>
      <w:r w:rsidR="53CC3390">
        <w:rPr/>
        <w:t>Introduction</w:t>
      </w:r>
      <w:bookmarkEnd w:id="1061969582"/>
    </w:p>
    <w:p w:rsidR="55040B63" w:rsidP="3B6221F9" w:rsidRDefault="47C93DF1" w14:paraId="426F7A11" w14:textId="7163A568">
      <w:pPr>
        <w:rPr>
          <w:rFonts w:asciiTheme="majorHAnsi" w:hAnsiTheme="majorHAnsi" w:cstheme="majorBidi"/>
        </w:rPr>
      </w:pPr>
      <w:r>
        <w:t xml:space="preserve">VOL connectors are a powerful mechanism that allows developers to implement HDF5 routines in any way that is needed. </w:t>
      </w:r>
      <w:r w:rsidR="55040B63">
        <w:t>Due to the wide array of features supported by the HDF5 API, developing a VOL connector for the HDF5 library can be a very demanding task. To mitigate this and make developing a VOL connector more approachable, we allow connectors to only imp</w:t>
      </w:r>
      <w:r w:rsidR="5D25A4CC">
        <w:t xml:space="preserve">lement a subset of HDF5 features. </w:t>
      </w:r>
      <w:r w:rsidR="3E152F02">
        <w:t xml:space="preserve">The VOL interface </w:t>
      </w:r>
      <w:r w:rsidR="4E0FAD6A">
        <w:t>allows</w:t>
      </w:r>
      <w:r w:rsidR="3E152F02">
        <w:t xml:space="preserve"> VOL connectors to report which features they do and do not support</w:t>
      </w:r>
      <w:r w:rsidR="4AC0C34D">
        <w:t xml:space="preserve"> via the VOL capability flags</w:t>
      </w:r>
      <w:r w:rsidR="1C2F58C4">
        <w:t xml:space="preserve"> facility. However, these flags are not comprehensive, and it would not be practical to list every possible</w:t>
      </w:r>
      <w:r w:rsidR="2B3FDA15">
        <w:t xml:space="preserve"> supported feature or combination of features. This RFC lists alternative ways for VOL connectors to indicate that an operation is not supported, and, similarly, ways for the HDF5 library to indicate to the app</w:t>
      </w:r>
      <w:r w:rsidR="137F4790">
        <w:t>lication that the VOL connector does not support the operation.</w:t>
      </w:r>
    </w:p>
    <w:p w:rsidR="4DC3B063" w:rsidP="3B6221F9" w:rsidRDefault="4DC3B063" w14:paraId="3D3899D6" w14:textId="199257B9">
      <w:pPr>
        <w:pStyle w:val="Heading1"/>
        <w:rPr/>
      </w:pPr>
      <w:bookmarkStart w:name="_Toc441213021" w:id="1967010364"/>
      <w:r w:rsidR="3E043CCC">
        <w:rPr/>
        <w:t>Motivation</w:t>
      </w:r>
      <w:bookmarkEnd w:id="1967010364"/>
    </w:p>
    <w:p w:rsidR="7D9CA4D7" w:rsidP="3B6221F9" w:rsidRDefault="7D9CA4D7" w14:paraId="3B4C823A" w14:textId="0928BD32">
      <w:r>
        <w:t xml:space="preserve">The motivation for this feature primarily comes from testing. We maintain a thorough HDF5 API test suite that is meant to be used to validate VOL connectors. However, since not all VOL connectors support all features, it can be difficult </w:t>
      </w:r>
      <w:r w:rsidR="3082F29E">
        <w:t>for this test suite to know when a feature is not supported by a particular VOL connector</w:t>
      </w:r>
      <w:del w:author="Matthew Larson" w:date="2025-04-07T15:13:00Z" w:id="2">
        <w:r w:rsidDel="3082F29E">
          <w:delText>,</w:delText>
        </w:r>
      </w:del>
      <w:r w:rsidR="3082F29E">
        <w:t xml:space="preserve"> and should therefore not report a test failure. </w:t>
      </w:r>
      <w:r w:rsidR="08E0D4CB">
        <w:t>While the test suite does leverage the VOL capability flags feature, and does not test features that are rep</w:t>
      </w:r>
      <w:r w:rsidR="66332BAC">
        <w:t>o</w:t>
      </w:r>
      <w:r w:rsidR="08E0D4CB">
        <w:t xml:space="preserve">rted to be unsupported, </w:t>
      </w:r>
      <w:r w:rsidR="45D177A8">
        <w:t>the VOL capability flags faci</w:t>
      </w:r>
      <w:del w:author="Matthew Larson" w:date="2025-04-07T15:11:00Z" w:id="3">
        <w:r w:rsidDel="45D177A8">
          <w:delText>a</w:delText>
        </w:r>
      </w:del>
      <w:r w:rsidR="45D177A8">
        <w:t>lity simply cannot hope to ever cover all possible situations where a feature may or may not be supported by a VOL connector, as there are almost countles</w:t>
      </w:r>
      <w:r w:rsidR="3F1FEB4F">
        <w:t xml:space="preserve">s </w:t>
      </w:r>
      <w:r w:rsidR="254D6EB0">
        <w:t>possibilities</w:t>
      </w:r>
      <w:r w:rsidR="45D177A8">
        <w:t xml:space="preserve">. </w:t>
      </w:r>
      <w:r w:rsidR="2EB891AA">
        <w:t>For example, a VOL connector may only support variable length data with an atomic parent type, or may only support attributes with a scalar dataspace, or may only support absolute paths for soft links.</w:t>
      </w:r>
    </w:p>
    <w:p w:rsidR="3B6221F9" w:rsidP="3B6221F9" w:rsidRDefault="3B6221F9" w14:paraId="3F23AD30" w14:textId="7AD7BA3F"/>
    <w:p w:rsidR="383007D4" w:rsidP="3B6221F9" w:rsidRDefault="383007D4" w14:paraId="1E7A9D85" w14:textId="0403E3FA">
      <w:pPr>
        <w:rPr>
          <w:ins w:author="Neil Fortner" w:date="2025-04-15T15:21:35.793Z" w16du:dateUtc="2025-04-15T15:21:35.793Z" w:id="292794744"/>
        </w:rPr>
      </w:pPr>
      <w:r w:rsidR="308787EC">
        <w:rPr/>
        <w:t xml:space="preserve">Therefore, we want to add a mechanism for </w:t>
      </w:r>
      <w:r w:rsidR="783961A0">
        <w:rPr/>
        <w:t>the</w:t>
      </w:r>
      <w:r w:rsidR="308787EC">
        <w:rPr/>
        <w:t xml:space="preserve"> VOL connector to report to the HDF5 library that it cannot complete a</w:t>
      </w:r>
      <w:r w:rsidR="6644A44A">
        <w:rPr/>
        <w:t xml:space="preserve">n operation at the time the operation is invoked, rather than </w:t>
      </w:r>
      <w:r w:rsidR="6644A44A">
        <w:rPr/>
        <w:t>attempting</w:t>
      </w:r>
      <w:r w:rsidR="6644A44A">
        <w:rPr/>
        <w:t xml:space="preserve"> to </w:t>
      </w:r>
      <w:r w:rsidR="07DA0F8F">
        <w:rPr/>
        <w:t>enumerate</w:t>
      </w:r>
      <w:r w:rsidR="6644A44A">
        <w:rPr/>
        <w:t xml:space="preserve"> all possibilities beforehand</w:t>
      </w:r>
      <w:r w:rsidR="5536B477">
        <w:rPr/>
        <w:t>, and ways for that same information to be passed from HDF5 to the application</w:t>
      </w:r>
      <w:r w:rsidR="6644A44A">
        <w:rPr/>
        <w:t>. We will</w:t>
      </w:r>
      <w:r w:rsidR="32AC3E6E">
        <w:rPr/>
        <w:t>,</w:t>
      </w:r>
      <w:r w:rsidR="6644A44A">
        <w:rPr/>
        <w:t xml:space="preserve"> of course</w:t>
      </w:r>
      <w:r w:rsidR="32AC3E6E">
        <w:rPr/>
        <w:t>,</w:t>
      </w:r>
      <w:r w:rsidR="6644A44A">
        <w:rPr/>
        <w:t xml:space="preserve"> </w:t>
      </w:r>
      <w:r w:rsidR="6644A44A">
        <w:rPr/>
        <w:t>retain</w:t>
      </w:r>
      <w:r w:rsidR="6644A44A">
        <w:rPr/>
        <w:t xml:space="preserve"> the existing VOL capability flags for </w:t>
      </w:r>
      <w:r w:rsidR="1B8FA097">
        <w:rPr/>
        <w:t>coarse</w:t>
      </w:r>
      <w:r w:rsidR="0CC19F59">
        <w:rPr/>
        <w:t>-grained feature support quer</w:t>
      </w:r>
      <w:r w:rsidR="78AECA3F">
        <w:rPr/>
        <w:t>ies</w:t>
      </w:r>
      <w:r w:rsidR="0CC19F59">
        <w:rPr/>
        <w:t>.</w:t>
      </w:r>
      <w:r w:rsidR="45172D70">
        <w:rPr/>
        <w:t xml:space="preserve"> While this is primarily intended for testing purposes, it could also be used by applications that are designed to gracefully handle certain operations </w:t>
      </w:r>
      <w:r w:rsidR="2FA77791">
        <w:rPr/>
        <w:t xml:space="preserve">being unsupported, </w:t>
      </w:r>
      <w:r w:rsidR="2FA77791">
        <w:rPr/>
        <w:t>possibly by</w:t>
      </w:r>
      <w:r w:rsidR="2FA77791">
        <w:rPr/>
        <w:t xml:space="preserve"> using an alternate method to store the data in such a case.</w:t>
      </w:r>
    </w:p>
    <w:p w:rsidR="6D10307E" w:rsidRDefault="6D10307E" w14:paraId="6B37B4BC" w14:textId="34E9C119">
      <w:pPr>
        <w:rPr>
          <w:ins w:author="Neil Fortner" w:date="2025-04-15T15:21:36.033Z" w16du:dateUtc="2025-04-15T15:21:36.033Z" w:id="1651332041"/>
        </w:rPr>
      </w:pPr>
    </w:p>
    <w:p w:rsidR="5A8748E6" w:rsidRDefault="5A8748E6" w14:paraId="043EA61B" w14:textId="63F1417F">
      <w:ins w:author="Neil Fortner" w:date="2025-04-15T15:21:59.516Z" w:id="1228257516">
        <w:r w:rsidR="5A8748E6">
          <w:t>This information needs to be ultimately passed from the VOL connector to the appli</w:t>
        </w:r>
      </w:ins>
      <w:ins w:author="Neil Fortner" w:date="2025-04-15T15:22:46.835Z" w:id="1433864150">
        <w:r w:rsidR="5A8748E6">
          <w:t xml:space="preserve">cation. However, since there are two public interfaces between the VOL connector and the application, we must define the method </w:t>
        </w:r>
        <w:r w:rsidR="37909E75">
          <w:t xml:space="preserve">of passing this information </w:t>
        </w:r>
      </w:ins>
      <w:ins w:author="Neil Fortner" w:date="2025-04-15T15:23:05.818Z" w:id="773747404">
        <w:r w:rsidR="37909E75">
          <w:t>across each interface. Th</w:t>
        </w:r>
      </w:ins>
      <w:ins w:author="Neil Fortner" w:date="2025-04-15T18:11:59.918Z" w:id="1310420132">
        <w:r w:rsidR="08E05121">
          <w:t>ese methods do not necessarily need to be the same or even similar, so we will treat each</w:t>
        </w:r>
      </w:ins>
      <w:ins w:author="Neil Fortner" w:date="2025-04-15T18:12:03.362Z" w:id="525683406">
        <w:r w:rsidR="08E05121">
          <w:t xml:space="preserve"> interface separately.</w:t>
        </w:r>
      </w:ins>
    </w:p>
    <w:p w:rsidRPr="00CD2182" w:rsidR="00986E7D" w:rsidP="3B6221F9" w:rsidRDefault="6EF8E966" w14:paraId="0ECD8185" w14:textId="6BBAA0C8">
      <w:pPr>
        <w:pStyle w:val="Heading1"/>
        <w:rPr/>
      </w:pPr>
      <w:bookmarkStart w:name="_Toc138500344" w:id="1963895352"/>
      <w:r w:rsidR="46933C9A">
        <w:rPr/>
        <w:t>Approaches to VOL Interface Extension</w:t>
      </w:r>
      <w:bookmarkEnd w:id="1963895352"/>
    </w:p>
    <w:p w:rsidR="42253A83" w:rsidP="6D10307E" w:rsidRDefault="42253A83" w14:paraId="6FF0A698" w14:textId="019BDCD3">
      <w:pPr>
        <w:spacing w:beforeAutospacing="on" w:afterAutospacing="on"/>
        <w:rPr>
          <w:rFonts w:ascii="Calibri" w:hAnsi="Calibri" w:cs="" w:asciiTheme="majorAscii" w:hAnsiTheme="majorAscii" w:cstheme="majorBidi"/>
        </w:rPr>
      </w:pPr>
      <w:r w:rsidRPr="6D10307E" w:rsidR="75356910">
        <w:rPr>
          <w:rFonts w:ascii="Calibri" w:hAnsi="Calibri" w:cs="" w:asciiTheme="majorAscii" w:hAnsiTheme="majorAscii" w:cstheme="majorBidi"/>
        </w:rPr>
        <w:t xml:space="preserve">The VOL connector needs a way to report to the top level of the HDF5 library that the requested operation cannot be </w:t>
      </w:r>
      <w:r w:rsidRPr="6D10307E" w:rsidR="72AED2A0">
        <w:rPr>
          <w:rFonts w:ascii="Calibri" w:hAnsi="Calibri" w:cs="" w:asciiTheme="majorAscii" w:hAnsiTheme="majorAscii" w:cstheme="majorBidi"/>
        </w:rPr>
        <w:t>executed because it</w:t>
      </w:r>
      <w:del w:author="Neil Fortner" w:date="2025-04-15T18:12:16.746Z" w:id="351618647">
        <w:r w:rsidRPr="6D10307E" w:rsidDel="72AED2A0">
          <w:rPr>
            <w:rFonts w:ascii="Calibri" w:hAnsi="Calibri" w:cs="" w:asciiTheme="majorAscii" w:hAnsiTheme="majorAscii" w:cstheme="majorBidi"/>
          </w:rPr>
          <w:delText xml:space="preserve">, </w:delText>
        </w:r>
      </w:del>
      <w:commentRangeStart w:id="5"/>
      <w:commentRangeStart w:id="6"/>
      <w:commentRangeStart w:id="7"/>
      <w:del w:author="Neil Fortner" w:date="2025-04-15T15:02:00.654Z" w:id="1751335242">
        <w:r w:rsidRPr="6D10307E" w:rsidDel="72AED2A0">
          <w:rPr>
            <w:rFonts w:ascii="Calibri" w:hAnsi="Calibri" w:cs="" w:asciiTheme="majorAscii" w:hAnsiTheme="majorAscii" w:cstheme="majorBidi"/>
          </w:rPr>
          <w:delText>possibly due to other factors</w:delText>
        </w:r>
      </w:del>
      <w:commentRangeEnd w:id="5"/>
      <w:r>
        <w:rPr>
          <w:rStyle w:val="CommentReference"/>
        </w:rPr>
        <w:commentReference w:id="5"/>
      </w:r>
      <w:commentRangeEnd w:id="6"/>
      <w:r>
        <w:rPr>
          <w:rStyle w:val="CommentReference"/>
        </w:rPr>
        <w:commentReference w:id="6"/>
      </w:r>
      <w:commentRangeEnd w:id="7"/>
      <w:r>
        <w:rPr>
          <w:rStyle w:val="CommentReference"/>
        </w:rPr>
        <w:commentReference w:id="7"/>
      </w:r>
      <w:del w:author="Neil Fortner" w:date="2025-04-15T15:02:00.654Z" w:id="1224998573">
        <w:r w:rsidRPr="6D10307E" w:rsidDel="72AED2A0">
          <w:rPr>
            <w:rFonts w:ascii="Calibri" w:hAnsi="Calibri" w:cs="" w:asciiTheme="majorAscii" w:hAnsiTheme="majorAscii" w:cstheme="majorBidi"/>
          </w:rPr>
          <w:delText>,</w:delText>
        </w:r>
      </w:del>
      <w:r w:rsidRPr="6D10307E" w:rsidR="72AED2A0">
        <w:rPr>
          <w:rFonts w:ascii="Calibri" w:hAnsi="Calibri" w:cs="" w:asciiTheme="majorAscii" w:hAnsiTheme="majorAscii" w:cstheme="majorBidi"/>
        </w:rPr>
        <w:t xml:space="preserve"> is not supported.</w:t>
      </w:r>
      <w:r w:rsidRPr="6D10307E" w:rsidR="72AED2A0">
        <w:rPr>
          <w:rFonts w:ascii="Calibri" w:hAnsi="Calibri" w:cs="" w:asciiTheme="majorAscii" w:hAnsiTheme="majorAscii" w:cstheme="majorBidi"/>
        </w:rPr>
        <w:t xml:space="preserve"> </w:t>
      </w:r>
      <w:r w:rsidRPr="6D10307E" w:rsidR="43EE2AD9">
        <w:rPr>
          <w:rFonts w:ascii="Calibri" w:hAnsi="Calibri" w:cs="" w:asciiTheme="majorAscii" w:hAnsiTheme="majorAscii" w:cstheme="majorBidi"/>
        </w:rPr>
        <w:t>This is different from an operation that cannot be completed due to invalid input, a system error, or an internal VOL connector error.</w:t>
      </w:r>
      <w:r w:rsidRPr="6D10307E" w:rsidR="6C27EB1C">
        <w:rPr>
          <w:rFonts w:ascii="Calibri" w:hAnsi="Calibri" w:cs="" w:asciiTheme="majorAscii" w:hAnsiTheme="majorAscii" w:cstheme="majorBidi"/>
        </w:rPr>
        <w:t xml:space="preserve"> </w:t>
      </w:r>
      <w:ins w:author="Neil Fortner" w:date="2025-04-15T15:04:37.084Z" w:id="1005855470">
        <w:r w:rsidRPr="6D10307E" w:rsidR="5311118E">
          <w:rPr>
            <w:rFonts w:ascii="Calibri" w:hAnsi="Calibri" w:cs="" w:asciiTheme="majorAscii" w:hAnsiTheme="majorAscii" w:cstheme="majorBidi"/>
          </w:rPr>
          <w:t xml:space="preserve">The reason it is not supported may be apparent purely from the parameters passed to the callback (or even the entire callback may not be supported), or it may arise from a combination of the parameters with preexisting state in the library or the file. </w:t>
        </w:r>
      </w:ins>
      <w:r w:rsidRPr="6D10307E" w:rsidR="6C27EB1C">
        <w:rPr>
          <w:rFonts w:ascii="Calibri" w:hAnsi="Calibri" w:cs="" w:asciiTheme="majorAscii" w:hAnsiTheme="majorAscii" w:cstheme="majorBidi"/>
        </w:rPr>
        <w:t xml:space="preserve">There are several ways this can be </w:t>
      </w:r>
      <w:del w:author="Neil Fortner" w:date="2025-04-15T15:05:43.646Z" w:id="1619277104">
        <w:r w:rsidRPr="6D10307E" w:rsidDel="6C27EB1C">
          <w:rPr>
            <w:rFonts w:ascii="Calibri" w:hAnsi="Calibri" w:cs="" w:asciiTheme="majorAscii" w:hAnsiTheme="majorAscii" w:cstheme="majorBidi"/>
          </w:rPr>
          <w:delText>accomplished</w:delText>
        </w:r>
      </w:del>
      <w:ins w:author="Neil Fortner" w:date="2025-04-15T15:05:50.113Z" w:id="339375491">
        <w:r w:rsidRPr="6D10307E" w:rsidR="1EC9D136">
          <w:rPr>
            <w:rFonts w:ascii="Calibri" w:hAnsi="Calibri" w:cs="" w:asciiTheme="majorAscii" w:hAnsiTheme="majorAscii" w:cstheme="majorBidi"/>
          </w:rPr>
          <w:t>signaled to the HDF5 library</w:t>
        </w:r>
      </w:ins>
      <w:r w:rsidRPr="6D10307E" w:rsidR="6C27EB1C">
        <w:rPr>
          <w:rFonts w:ascii="Calibri" w:hAnsi="Calibri" w:cs="" w:asciiTheme="majorAscii" w:hAnsiTheme="majorAscii" w:cstheme="majorBidi"/>
        </w:rPr>
        <w:t>. Some possibilities are listed here:</w:t>
      </w:r>
    </w:p>
    <w:p w:rsidRPr="00A02794" w:rsidR="00A02794" w:rsidP="3B6221F9" w:rsidRDefault="00A02794" w14:paraId="3A23A03A" w14:textId="62E9C601">
      <w:pPr>
        <w:pStyle w:val="Heading2"/>
        <w:rPr/>
      </w:pPr>
      <w:commentRangeStart w:id="9"/>
      <w:bookmarkStart w:name="_Toc1771230192" w:id="1228926759"/>
      <w:r w:rsidR="11A749BE">
        <w:rPr/>
        <w:t xml:space="preserve">Approach 1: </w:t>
      </w:r>
      <w:r w:rsidR="6AC855D3">
        <w:rPr/>
        <w:t>Return Value</w:t>
      </w:r>
      <w:commentRangeEnd w:id="9"/>
      <w:r>
        <w:rPr>
          <w:rStyle w:val="CommentReference"/>
        </w:rPr>
        <w:commentReference w:id="9"/>
      </w:r>
      <w:bookmarkEnd w:id="1228926759"/>
    </w:p>
    <w:p w:rsidRPr="00C62B71" w:rsidR="00147CED" w:rsidP="3B6221F9" w:rsidRDefault="02B093BB" w14:paraId="50B8B078" w14:textId="00A35110">
      <w:pPr>
        <w:spacing w:beforeAutospacing="1" w:afterAutospacing="1"/>
        <w:rPr>
          <w:rFonts w:asciiTheme="majorHAnsi" w:hAnsiTheme="majorHAnsi" w:cstheme="majorBidi"/>
        </w:rPr>
      </w:pPr>
      <w:r w:rsidRPr="3B6221F9">
        <w:rPr>
          <w:rFonts w:asciiTheme="majorHAnsi" w:hAnsiTheme="majorHAnsi" w:cstheme="majorBidi"/>
        </w:rPr>
        <w:t xml:space="preserve">One </w:t>
      </w:r>
      <w:r w:rsidRPr="3B6221F9" w:rsidR="1AAE383B">
        <w:rPr>
          <w:rFonts w:asciiTheme="majorHAnsi" w:hAnsiTheme="majorHAnsi" w:cstheme="majorBidi"/>
        </w:rPr>
        <w:t>possibility</w:t>
      </w:r>
      <w:r w:rsidRPr="3B6221F9">
        <w:rPr>
          <w:rFonts w:asciiTheme="majorHAnsi" w:hAnsiTheme="majorHAnsi" w:cstheme="majorBidi"/>
        </w:rPr>
        <w:t xml:space="preserve"> is to expand the meaning of the return values in the </w:t>
      </w:r>
      <w:r w:rsidRPr="3B6221F9">
        <w:rPr>
          <w:rStyle w:val="PlainTextChar"/>
        </w:rPr>
        <w:t xml:space="preserve">herr_t </w:t>
      </w:r>
      <w:r w:rsidRPr="3B6221F9">
        <w:rPr>
          <w:rFonts w:asciiTheme="majorHAnsi" w:hAnsiTheme="majorHAnsi" w:cstheme="majorBidi"/>
        </w:rPr>
        <w:t>type. This is possible because cu</w:t>
      </w:r>
      <w:r w:rsidRPr="3B6221F9" w:rsidR="47CB76BF">
        <w:rPr>
          <w:rFonts w:asciiTheme="majorHAnsi" w:hAnsiTheme="majorHAnsi" w:cstheme="majorBidi"/>
        </w:rPr>
        <w:t xml:space="preserve">rrently </w:t>
      </w:r>
      <w:r w:rsidRPr="3B6221F9" w:rsidR="47CB76BF">
        <w:rPr>
          <w:rStyle w:val="PlainTextChar"/>
        </w:rPr>
        <w:t>herr_t</w:t>
      </w:r>
      <w:r w:rsidRPr="3B6221F9" w:rsidR="47CB76BF">
        <w:rPr>
          <w:rFonts w:asciiTheme="majorHAnsi" w:hAnsiTheme="majorHAnsi" w:cstheme="majorBidi"/>
        </w:rPr>
        <w:t xml:space="preserve"> is defined to be a signed integer where a non-negative value indicates success</w:t>
      </w:r>
      <w:r w:rsidRPr="3B6221F9" w:rsidR="0310FF1A">
        <w:rPr>
          <w:rFonts w:asciiTheme="majorHAnsi" w:hAnsiTheme="majorHAnsi" w:cstheme="majorBidi"/>
        </w:rPr>
        <w:t xml:space="preserve">, while a negative value indicates failure. In practice, an error is always indicated with </w:t>
      </w:r>
      <w:r w:rsidRPr="3B6221F9" w:rsidR="0310FF1A">
        <w:rPr>
          <w:rStyle w:val="PlainTextChar"/>
        </w:rPr>
        <w:t>–1</w:t>
      </w:r>
      <w:r w:rsidRPr="3B6221F9" w:rsidR="0310FF1A">
        <w:rPr>
          <w:rFonts w:asciiTheme="majorHAnsi" w:hAnsiTheme="majorHAnsi" w:cstheme="majorBidi"/>
        </w:rPr>
        <w:t xml:space="preserve">, and the FAIL macro is defined to </w:t>
      </w:r>
      <w:r w:rsidRPr="3B6221F9" w:rsidR="0310FF1A">
        <w:rPr>
          <w:rStyle w:val="PlainTextChar"/>
        </w:rPr>
        <w:t>–1</w:t>
      </w:r>
      <w:r w:rsidRPr="3B6221F9" w:rsidR="0310FF1A">
        <w:rPr>
          <w:rFonts w:asciiTheme="majorHAnsi" w:hAnsiTheme="majorHAnsi" w:cstheme="majorBidi"/>
        </w:rPr>
        <w:t>, leaving all other negati</w:t>
      </w:r>
      <w:r w:rsidRPr="3B6221F9" w:rsidR="52E86AB2">
        <w:rPr>
          <w:rFonts w:asciiTheme="majorHAnsi" w:hAnsiTheme="majorHAnsi" w:cstheme="majorBidi"/>
        </w:rPr>
        <w:t>ve values unused and available for use as a way to indicate more about the cause of the error (i.e</w:t>
      </w:r>
      <w:r w:rsidRPr="3B6221F9" w:rsidR="66D38EAF">
        <w:rPr>
          <w:rFonts w:asciiTheme="majorHAnsi" w:hAnsiTheme="majorHAnsi" w:cstheme="majorBidi"/>
        </w:rPr>
        <w:t>.</w:t>
      </w:r>
      <w:r w:rsidRPr="3B6221F9" w:rsidR="52E86AB2">
        <w:rPr>
          <w:rFonts w:asciiTheme="majorHAnsi" w:hAnsiTheme="majorHAnsi" w:cstheme="majorBidi"/>
        </w:rPr>
        <w:t xml:space="preserve"> an error code).</w:t>
      </w:r>
      <w:r w:rsidRPr="3B6221F9" w:rsidR="47CB76BF">
        <w:rPr>
          <w:rFonts w:asciiTheme="majorHAnsi" w:hAnsiTheme="majorHAnsi" w:cstheme="majorBidi"/>
        </w:rPr>
        <w:t xml:space="preserve"> </w:t>
      </w:r>
      <w:r w:rsidRPr="3B6221F9" w:rsidR="2989B98D">
        <w:rPr>
          <w:rFonts w:asciiTheme="majorHAnsi" w:hAnsiTheme="majorHAnsi" w:cstheme="majorBidi"/>
        </w:rPr>
        <w:t xml:space="preserve">We could therefore define, perhaps, </w:t>
      </w:r>
      <w:r w:rsidRPr="3B6221F9" w:rsidR="2989B98D">
        <w:rPr>
          <w:rStyle w:val="PlainTextChar"/>
        </w:rPr>
        <w:t>-2</w:t>
      </w:r>
      <w:r w:rsidRPr="3B6221F9" w:rsidR="2989B98D">
        <w:rPr>
          <w:rFonts w:asciiTheme="majorHAnsi" w:hAnsiTheme="majorHAnsi" w:cstheme="majorBidi"/>
        </w:rPr>
        <w:t>, to indicate that the operation is supported by the HDF5 API but not by the underlying VOL connector.</w:t>
      </w:r>
      <w:r w:rsidRPr="3B6221F9" w:rsidR="44358785">
        <w:rPr>
          <w:rFonts w:asciiTheme="majorHAnsi" w:hAnsiTheme="majorHAnsi" w:cstheme="majorBidi"/>
        </w:rPr>
        <w:t xml:space="preserve"> VOL connectors would then return </w:t>
      </w:r>
      <w:r w:rsidRPr="3B6221F9" w:rsidR="44358785">
        <w:rPr>
          <w:rStyle w:val="PlainTextChar"/>
        </w:rPr>
        <w:t>–2</w:t>
      </w:r>
      <w:r w:rsidRPr="3B6221F9" w:rsidR="44358785">
        <w:rPr>
          <w:rFonts w:asciiTheme="majorHAnsi" w:hAnsiTheme="majorHAnsi" w:cstheme="majorBidi"/>
        </w:rPr>
        <w:t xml:space="preserve"> in this situation, allowing the top level of the HDF5 library to report this to the application</w:t>
      </w:r>
      <w:r w:rsidRPr="3B6221F9" w:rsidR="377A74FA">
        <w:rPr>
          <w:rFonts w:asciiTheme="majorHAnsi" w:hAnsiTheme="majorHAnsi" w:cstheme="majorBidi"/>
        </w:rPr>
        <w:t>, the method of which will be discussed in the next section.</w:t>
      </w:r>
    </w:p>
    <w:p w:rsidRPr="00C62B71" w:rsidR="00147CED" w:rsidP="6D10307E" w:rsidRDefault="3C934CE9" w14:paraId="509C0D8E" w14:textId="64D8390F">
      <w:pPr>
        <w:spacing w:beforeAutospacing="on" w:afterAutospacing="on"/>
        <w:rPr>
          <w:ins w:author="Neil Fortner" w:date="2025-04-15T15:06:19.268Z" w16du:dateUtc="2025-04-15T15:06:19.268Z" w:id="695155682"/>
          <w:rFonts w:ascii="Calibri" w:hAnsi="Calibri" w:cs="" w:asciiTheme="majorAscii" w:hAnsiTheme="majorAscii" w:cstheme="majorBidi"/>
        </w:rPr>
      </w:pPr>
      <w:r w:rsidRPr="6D10307E" w:rsidR="3965546C">
        <w:rPr>
          <w:rFonts w:ascii="Calibri" w:hAnsi="Calibri" w:cs="" w:asciiTheme="majorAscii" w:hAnsiTheme="majorAscii" w:cstheme="majorBidi"/>
        </w:rPr>
        <w:t>Advantages to this approach include its simplicity, and its compatibility with existing code. I</w:t>
      </w:r>
      <w:r w:rsidRPr="6D10307E" w:rsidR="6589D840">
        <w:rPr>
          <w:rFonts w:ascii="Calibri" w:hAnsi="Calibri" w:cs="" w:asciiTheme="majorAscii" w:hAnsiTheme="majorAscii" w:cstheme="majorBidi"/>
        </w:rPr>
        <w:t>f</w:t>
      </w:r>
      <w:r w:rsidRPr="6D10307E" w:rsidR="3965546C">
        <w:rPr>
          <w:rFonts w:ascii="Calibri" w:hAnsi="Calibri" w:cs="" w:asciiTheme="majorAscii" w:hAnsiTheme="majorAscii" w:cstheme="majorBidi"/>
        </w:rPr>
        <w:t xml:space="preserve"> the VOL connector is not updated to support t</w:t>
      </w:r>
      <w:r w:rsidRPr="6D10307E" w:rsidR="1872A79F">
        <w:rPr>
          <w:rFonts w:ascii="Calibri" w:hAnsi="Calibri" w:cs="" w:asciiTheme="majorAscii" w:hAnsiTheme="majorAscii" w:cstheme="majorBidi"/>
        </w:rPr>
        <w:t xml:space="preserve">his, then all that happens is unsupported actions are still reported as normal errors, so the existing behavior is not </w:t>
      </w:r>
      <w:r w:rsidRPr="6D10307E" w:rsidR="60FF47C5">
        <w:rPr>
          <w:rFonts w:ascii="Calibri" w:hAnsi="Calibri" w:cs="" w:asciiTheme="majorAscii" w:hAnsiTheme="majorAscii" w:cstheme="majorBidi"/>
        </w:rPr>
        <w:t xml:space="preserve">changed. There is a small chance that existing VOL connectors are </w:t>
      </w:r>
      <w:bookmarkStart w:name="_Int_C8rnyfs8" w:id="10"/>
      <w:r w:rsidRPr="6D10307E" w:rsidR="60FF47C5">
        <w:rPr>
          <w:rFonts w:ascii="Calibri" w:hAnsi="Calibri" w:cs="" w:asciiTheme="majorAscii" w:hAnsiTheme="majorAscii" w:cstheme="majorBidi"/>
        </w:rPr>
        <w:t xml:space="preserve">returning </w:t>
      </w:r>
      <w:r w:rsidRPr="6D10307E" w:rsidR="60FF47C5">
        <w:rPr>
          <w:rStyle w:val="PlainTextChar"/>
        </w:rPr>
        <w:t>–2</w:t>
      </w:r>
      <w:bookmarkEnd w:id="10"/>
      <w:r w:rsidRPr="6D10307E" w:rsidR="60FF47C5">
        <w:rPr>
          <w:rFonts w:ascii="Calibri" w:hAnsi="Calibri" w:cs="" w:asciiTheme="majorAscii" w:hAnsiTheme="majorAscii" w:cstheme="majorBidi"/>
        </w:rPr>
        <w:t xml:space="preserve"> for some errors, but that seems </w:t>
      </w:r>
      <w:r w:rsidRPr="6D10307E" w:rsidR="495B8F39">
        <w:rPr>
          <w:rFonts w:ascii="Calibri" w:hAnsi="Calibri" w:cs="" w:asciiTheme="majorAscii" w:hAnsiTheme="majorAscii" w:cstheme="majorBidi"/>
        </w:rPr>
        <w:t>un</w:t>
      </w:r>
      <w:r w:rsidRPr="6D10307E" w:rsidR="60FF47C5">
        <w:rPr>
          <w:rFonts w:ascii="Calibri" w:hAnsi="Calibri" w:cs="" w:asciiTheme="majorAscii" w:hAnsiTheme="majorAscii" w:cstheme="majorBidi"/>
        </w:rPr>
        <w:t xml:space="preserve">likely as there is currently no reason to do so. </w:t>
      </w:r>
      <w:r w:rsidRPr="6D10307E" w:rsidR="08BB0BE8">
        <w:rPr>
          <w:rFonts w:ascii="Calibri" w:hAnsi="Calibri" w:cs="" w:asciiTheme="majorAscii" w:hAnsiTheme="majorAscii" w:cstheme="majorBidi"/>
        </w:rPr>
        <w:t>In general</w:t>
      </w:r>
      <w:r w:rsidRPr="6D10307E" w:rsidR="61B92D7A">
        <w:rPr>
          <w:rFonts w:ascii="Calibri" w:hAnsi="Calibri" w:cs="" w:asciiTheme="majorAscii" w:hAnsiTheme="majorAscii" w:cstheme="majorBidi"/>
        </w:rPr>
        <w:t>,</w:t>
      </w:r>
      <w:r w:rsidRPr="6D10307E" w:rsidR="08BB0BE8">
        <w:rPr>
          <w:rFonts w:ascii="Calibri" w:hAnsi="Calibri" w:cs="" w:asciiTheme="majorAscii" w:hAnsiTheme="majorAscii" w:cstheme="majorBidi"/>
        </w:rPr>
        <w:t xml:space="preserve"> it may not be preferable to change the semantics of the return value without changing the signature, as </w:t>
      </w:r>
      <w:r w:rsidRPr="6D10307E" w:rsidR="3B60AC52">
        <w:rPr>
          <w:rFonts w:ascii="Calibri" w:hAnsi="Calibri" w:cs="" w:asciiTheme="majorAscii" w:hAnsiTheme="majorAscii" w:cstheme="majorBidi"/>
        </w:rPr>
        <w:t xml:space="preserve">this can cause problems to occur elsewhere as other functions’ assumptions about its behavior are violated, but in this </w:t>
      </w:r>
      <w:r w:rsidRPr="6D10307E" w:rsidR="3B60AC52">
        <w:rPr>
          <w:rFonts w:ascii="Calibri" w:hAnsi="Calibri" w:cs="" w:asciiTheme="majorAscii" w:hAnsiTheme="majorAscii" w:cstheme="majorBidi"/>
        </w:rPr>
        <w:t>case</w:t>
      </w:r>
      <w:r w:rsidRPr="6D10307E" w:rsidR="3B60AC52">
        <w:rPr>
          <w:rFonts w:ascii="Calibri" w:hAnsi="Calibri" w:cs="" w:asciiTheme="majorAscii" w:hAnsiTheme="majorAscii" w:cstheme="majorBidi"/>
        </w:rPr>
        <w:t xml:space="preserve"> it is unlikely to cause any s</w:t>
      </w:r>
      <w:r w:rsidRPr="6D10307E" w:rsidR="0765DD1C">
        <w:rPr>
          <w:rFonts w:ascii="Calibri" w:hAnsi="Calibri" w:cs="" w:asciiTheme="majorAscii" w:hAnsiTheme="majorAscii" w:cstheme="majorBidi"/>
        </w:rPr>
        <w:t>uch problems.</w:t>
      </w:r>
    </w:p>
    <w:p w:rsidR="6D10307E" w:rsidP="6D10307E" w:rsidRDefault="6D10307E" w14:paraId="7F1A7F26" w14:textId="7B8B7DCE">
      <w:pPr>
        <w:spacing w:beforeAutospacing="on" w:afterAutospacing="on"/>
        <w:rPr>
          <w:ins w:author="Neil Fortner" w:date="2025-04-15T15:06:19.961Z" w16du:dateUtc="2025-04-15T15:06:19.961Z" w:id="294557338"/>
          <w:rFonts w:ascii="Calibri" w:hAnsi="Calibri" w:cs="" w:asciiTheme="majorAscii" w:hAnsiTheme="majorAscii" w:cstheme="majorBidi"/>
        </w:rPr>
      </w:pPr>
    </w:p>
    <w:p w:rsidR="2CB3603D" w:rsidP="6D10307E" w:rsidRDefault="2CB3603D" w14:paraId="45E992A7" w14:textId="3B3168FA">
      <w:pPr>
        <w:spacing w:beforeAutospacing="on" w:afterAutospacing="on"/>
        <w:rPr>
          <w:rFonts w:ascii="Calibri" w:hAnsi="Calibri" w:cs="" w:asciiTheme="majorAscii" w:hAnsiTheme="majorAscii" w:cstheme="majorBidi"/>
        </w:rPr>
      </w:pPr>
      <w:ins w:author="Neil Fortner" w:date="2025-04-15T15:06:58.311Z" w:id="585650057">
        <w:r w:rsidRPr="6D10307E" w:rsidR="2CB3603D">
          <w:rPr>
            <w:rFonts w:ascii="Calibri" w:hAnsi="Calibri" w:cs="" w:asciiTheme="majorAscii" w:hAnsiTheme="majorAscii" w:cstheme="majorBidi"/>
          </w:rPr>
          <w:t xml:space="preserve">Some VOL callbacks, primarily those that create or open HDF5 objects, return a pointer to that object instead of an </w:t>
        </w:r>
        <w:r w:rsidRPr="6D10307E" w:rsidR="2CB3603D">
          <w:rPr>
            <w:rStyle w:val="PlainTextChar"/>
            <w:rPrChange w:author="Neil Fortner" w:date="2025-04-15T15:07:43.83Z" w:id="613145994">
              <w:rPr>
                <w:rFonts w:ascii="Calibri" w:hAnsi="Calibri" w:cs="" w:asciiTheme="majorAscii" w:hAnsiTheme="majorAscii" w:cstheme="majorBidi"/>
              </w:rPr>
            </w:rPrChange>
          </w:rPr>
          <w:t>herr_t</w:t>
        </w:r>
        <w:r w:rsidRPr="6D10307E" w:rsidR="2CB3603D">
          <w:rPr>
            <w:rFonts w:ascii="Calibri" w:hAnsi="Calibri" w:cs="" w:asciiTheme="majorAscii" w:hAnsiTheme="majorAscii" w:cstheme="majorBidi"/>
          </w:rPr>
          <w:t xml:space="preserve"> value. This presents </w:t>
        </w:r>
      </w:ins>
      <w:ins w:author="Neil Fortner" w:date="2025-04-15T15:07:59.774Z" w:id="1016925854">
        <w:r w:rsidRPr="6D10307E" w:rsidR="2CB3603D">
          <w:rPr>
            <w:rFonts w:ascii="Calibri" w:hAnsi="Calibri" w:cs="" w:asciiTheme="majorAscii" w:hAnsiTheme="majorAscii" w:cstheme="majorBidi"/>
          </w:rPr>
          <w:t xml:space="preserve">an obvious difficulty for this </w:t>
        </w:r>
      </w:ins>
      <w:ins w:author="Neil Fortner" w:date="2025-04-15T15:11:57.749Z" w:id="484407512">
        <w:r w:rsidRPr="6D10307E" w:rsidR="6D6AAB5C">
          <w:rPr>
            <w:rFonts w:ascii="Calibri" w:hAnsi="Calibri" w:cs="" w:asciiTheme="majorAscii" w:hAnsiTheme="majorAscii" w:cstheme="majorBidi"/>
          </w:rPr>
          <w:t>approach</w:t>
        </w:r>
      </w:ins>
      <w:ins w:author="Neil Fortner" w:date="2025-04-15T15:07:59.774Z" w:id="1769728689">
        <w:r w:rsidRPr="6D10307E" w:rsidR="72EE2B4C">
          <w:rPr>
            <w:rFonts w:ascii="Calibri" w:hAnsi="Calibri" w:cs="" w:asciiTheme="majorAscii" w:hAnsiTheme="majorAscii" w:cstheme="majorBidi"/>
          </w:rPr>
          <w:t xml:space="preserve">. One solution </w:t>
        </w:r>
      </w:ins>
      <w:ins w:author="Neil Fortner" w:date="2025-04-15T15:08:59.949Z" w:id="898330034">
        <w:r w:rsidRPr="6D10307E" w:rsidR="72EE2B4C">
          <w:rPr>
            <w:rFonts w:ascii="Calibri" w:hAnsi="Calibri" w:cs="" w:asciiTheme="majorAscii" w:hAnsiTheme="majorAscii" w:cstheme="majorBidi"/>
          </w:rPr>
          <w:t>would be to change the signatures of these callbacks to i</w:t>
        </w:r>
      </w:ins>
      <w:ins w:author="Neil Fortner" w:date="2025-04-15T15:12:03.494Z" w:id="2069654788">
        <w:r w:rsidRPr="6D10307E" w:rsidR="35BA93D6">
          <w:rPr>
            <w:rFonts w:ascii="Calibri" w:hAnsi="Calibri" w:cs="" w:asciiTheme="majorAscii" w:hAnsiTheme="majorAscii" w:cstheme="majorBidi"/>
          </w:rPr>
          <w:t>n</w:t>
        </w:r>
      </w:ins>
      <w:ins w:author="Neil Fortner" w:date="2025-04-15T15:08:59.949Z" w:id="2023466132">
        <w:r w:rsidRPr="6D10307E" w:rsidR="72EE2B4C">
          <w:rPr>
            <w:rFonts w:ascii="Calibri" w:hAnsi="Calibri" w:cs="" w:asciiTheme="majorAscii" w:hAnsiTheme="majorAscii" w:cstheme="majorBidi"/>
          </w:rPr>
          <w:t xml:space="preserve">stead return </w:t>
        </w:r>
        <w:r w:rsidRPr="6D10307E" w:rsidR="72EE2B4C">
          <w:rPr>
            <w:rStyle w:val="PlainTextChar"/>
            <w:rPrChange w:author="Neil Fortner" w:date="2025-04-15T15:12:18.608Z" w:id="600278196">
              <w:rPr>
                <w:rFonts w:ascii="Calibri" w:hAnsi="Calibri" w:cs="" w:asciiTheme="majorAscii" w:hAnsiTheme="majorAscii" w:cstheme="majorBidi"/>
              </w:rPr>
            </w:rPrChange>
          </w:rPr>
          <w:t>herr_t</w:t>
        </w:r>
        <w:r w:rsidRPr="6D10307E" w:rsidR="72EE2B4C">
          <w:rPr>
            <w:rFonts w:ascii="Calibri" w:hAnsi="Calibri" w:cs="" w:asciiTheme="majorAscii" w:hAnsiTheme="majorAscii" w:cstheme="majorBidi"/>
          </w:rPr>
          <w:t xml:space="preserve"> as the return value and return </w:t>
        </w:r>
        <w:r w:rsidRPr="6D10307E" w:rsidR="26C00B74">
          <w:rPr>
            <w:rFonts w:ascii="Calibri" w:hAnsi="Calibri" w:cs="" w:asciiTheme="majorAscii" w:hAnsiTheme="majorAscii" w:cstheme="majorBidi"/>
          </w:rPr>
          <w:t>the pointer through a parameter. This is the cleanest solution but w</w:t>
        </w:r>
      </w:ins>
      <w:ins w:author="Neil Fortner" w:date="2025-04-15T15:12:35.151Z" w:id="966354970">
        <w:r w:rsidRPr="6D10307E" w:rsidR="365DECEA">
          <w:rPr>
            <w:rFonts w:ascii="Calibri" w:hAnsi="Calibri" w:cs="" w:asciiTheme="majorAscii" w:hAnsiTheme="majorAscii" w:cstheme="majorBidi"/>
          </w:rPr>
          <w:t>ould</w:t>
        </w:r>
      </w:ins>
      <w:ins w:author="Neil Fortner" w:date="2025-04-15T15:08:59.949Z" w:id="922984525">
        <w:r w:rsidRPr="6D10307E" w:rsidR="26C00B74">
          <w:rPr>
            <w:rFonts w:ascii="Calibri" w:hAnsi="Calibri" w:cs="" w:asciiTheme="majorAscii" w:hAnsiTheme="majorAscii" w:cstheme="majorBidi"/>
          </w:rPr>
          <w:t xml:space="preserve"> require VOL developers to update their </w:t>
        </w:r>
        <w:r w:rsidRPr="6D10307E" w:rsidR="26C00B74">
          <w:rPr>
            <w:rFonts w:ascii="Calibri" w:hAnsi="Calibri" w:cs="" w:asciiTheme="majorAscii" w:hAnsiTheme="majorAscii" w:cstheme="majorBidi"/>
          </w:rPr>
          <w:t>code, and</w:t>
        </w:r>
        <w:r w:rsidRPr="6D10307E" w:rsidR="26C00B74">
          <w:rPr>
            <w:rFonts w:ascii="Calibri" w:hAnsi="Calibri" w:cs="" w:asciiTheme="majorAscii" w:hAnsiTheme="majorAscii" w:cstheme="majorBidi"/>
          </w:rPr>
          <w:t xml:space="preserve"> ad</w:t>
        </w:r>
      </w:ins>
      <w:ins w:author="Neil Fortner" w:date="2025-04-15T15:09:59.297Z" w:id="1657358583">
        <w:r w:rsidRPr="6D10307E" w:rsidR="26C00B74">
          <w:rPr>
            <w:rFonts w:ascii="Calibri" w:hAnsi="Calibri" w:cs="" w:asciiTheme="majorAscii" w:hAnsiTheme="majorAscii" w:cstheme="majorBidi"/>
          </w:rPr>
          <w:t xml:space="preserve">d </w:t>
        </w:r>
        <w:r w:rsidRPr="6D10307E" w:rsidR="26C00B74">
          <w:rPr>
            <w:rFonts w:ascii="Calibri" w:hAnsi="Calibri" w:cs="" w:asciiTheme="majorAscii" w:hAnsiTheme="majorAscii" w:cstheme="majorBidi"/>
          </w:rPr>
          <w:t>precompiler</w:t>
        </w:r>
        <w:r w:rsidRPr="6D10307E" w:rsidR="26C00B74">
          <w:rPr>
            <w:rFonts w:ascii="Calibri" w:hAnsi="Calibri" w:cs="" w:asciiTheme="majorAscii" w:hAnsiTheme="majorAscii" w:cstheme="majorBidi"/>
          </w:rPr>
          <w:t xml:space="preserve"> directives if they want to support both versions of HDF5. Another solution would be to </w:t>
        </w:r>
        <w:r w:rsidRPr="6D10307E" w:rsidR="6A205047">
          <w:rPr>
            <w:rFonts w:ascii="Calibri" w:hAnsi="Calibri" w:cs="" w:asciiTheme="majorAscii" w:hAnsiTheme="majorAscii" w:cstheme="majorBidi"/>
          </w:rPr>
          <w:t xml:space="preserve">provide a special pointer through the </w:t>
        </w:r>
      </w:ins>
      <w:ins w:author="Neil Fortner" w:date="2025-04-15T15:10:59.971Z" w:id="1683395167">
        <w:r w:rsidRPr="6D10307E" w:rsidR="6A205047">
          <w:rPr>
            <w:rFonts w:ascii="Calibri" w:hAnsi="Calibri" w:cs="" w:asciiTheme="majorAscii" w:hAnsiTheme="majorAscii" w:cstheme="majorBidi"/>
          </w:rPr>
          <w:t xml:space="preserve">public API for callbacks to return to </w:t>
        </w:r>
        <w:r w:rsidRPr="6D10307E" w:rsidR="6A205047">
          <w:rPr>
            <w:rFonts w:ascii="Calibri" w:hAnsi="Calibri" w:cs="" w:asciiTheme="majorAscii" w:hAnsiTheme="majorAscii" w:cstheme="majorBidi"/>
          </w:rPr>
          <w:t>indicate</w:t>
        </w:r>
        <w:r w:rsidRPr="6D10307E" w:rsidR="6A205047">
          <w:rPr>
            <w:rFonts w:ascii="Calibri" w:hAnsi="Calibri" w:cs="" w:asciiTheme="majorAscii" w:hAnsiTheme="majorAscii" w:cstheme="majorBidi"/>
          </w:rPr>
          <w:t xml:space="preserve"> an unsupported operation. This pointer would be initialized at library </w:t>
        </w:r>
        <w:r w:rsidRPr="6D10307E" w:rsidR="37451852">
          <w:rPr>
            <w:rFonts w:ascii="Calibri" w:hAnsi="Calibri" w:cs="" w:asciiTheme="majorAscii" w:hAnsiTheme="majorAscii" w:cstheme="majorBidi"/>
          </w:rPr>
          <w:t>initialization time with a memory address that cannot be used by the application (</w:t>
        </w:r>
        <w:r w:rsidRPr="6D10307E" w:rsidR="37451852">
          <w:rPr>
            <w:rFonts w:ascii="Calibri" w:hAnsi="Calibri" w:cs="" w:asciiTheme="majorAscii" w:hAnsiTheme="majorAscii" w:cstheme="majorBidi"/>
          </w:rPr>
          <w:t>possibly the</w:t>
        </w:r>
        <w:r w:rsidRPr="6D10307E" w:rsidR="37451852">
          <w:rPr>
            <w:rFonts w:ascii="Calibri" w:hAnsi="Calibri" w:cs="" w:asciiTheme="majorAscii" w:hAnsiTheme="majorAscii" w:cstheme="majorBidi"/>
          </w:rPr>
          <w:t xml:space="preserve"> address o</w:t>
        </w:r>
      </w:ins>
      <w:ins w:author="Neil Fortner" w:date="2025-04-15T15:11:35.411Z" w:id="1656989885">
        <w:r w:rsidRPr="6D10307E" w:rsidR="37451852">
          <w:rPr>
            <w:rFonts w:ascii="Calibri" w:hAnsi="Calibri" w:cs="" w:asciiTheme="majorAscii" w:hAnsiTheme="majorAscii" w:cstheme="majorBidi"/>
          </w:rPr>
          <w:t>f the pointer itself). This is slightly strange but avoids bre</w:t>
        </w:r>
        <w:r w:rsidRPr="6D10307E" w:rsidR="27DA91D0">
          <w:rPr>
            <w:rFonts w:ascii="Calibri" w:hAnsi="Calibri" w:cs="" w:asciiTheme="majorAscii" w:hAnsiTheme="majorAscii" w:cstheme="majorBidi"/>
          </w:rPr>
          <w:t>aking existing code.</w:t>
        </w:r>
      </w:ins>
    </w:p>
    <w:p w:rsidRPr="00C62B71" w:rsidR="00147CED" w:rsidP="3B6221F9" w:rsidRDefault="0896A2F9" w14:paraId="08C0437E" w14:textId="6E60AC15">
      <w:pPr>
        <w:pStyle w:val="Heading2"/>
        <w:rPr/>
      </w:pPr>
      <w:bookmarkStart w:name="_Toc1495546508" w:id="739628661"/>
      <w:r w:rsidR="1C4C63E6">
        <w:rPr/>
        <w:t xml:space="preserve">Approach 2: </w:t>
      </w:r>
      <w:r w:rsidR="00915FAB">
        <w:rPr/>
        <w:t>VOL API Call</w:t>
      </w:r>
      <w:bookmarkEnd w:id="739628661"/>
    </w:p>
    <w:p w:rsidRPr="00C62B71" w:rsidR="00147CED" w:rsidP="3B6221F9" w:rsidRDefault="69BF9124" w14:paraId="6DE01789" w14:textId="7CD75EA4">
      <w:pPr>
        <w:spacing w:line="259" w:lineRule="auto"/>
      </w:pPr>
      <w:r>
        <w:t>Another possibility is to add a new H5VL developer API</w:t>
      </w:r>
      <w:r w:rsidR="001E4A3E">
        <w:t>,</w:t>
      </w:r>
      <w:r>
        <w:t xml:space="preserve"> which a VOL connector callback would invoke before returning to indicate to the top</w:t>
      </w:r>
      <w:r w:rsidR="001E4A3E">
        <w:t>-</w:t>
      </w:r>
      <w:r>
        <w:t xml:space="preserve">level HDF5 library that </w:t>
      </w:r>
      <w:r w:rsidR="214B5F1A">
        <w:t>the current callback cannot be executed</w:t>
      </w:r>
      <w:r w:rsidR="384132D1">
        <w:t>.</w:t>
      </w:r>
      <w:commentRangeStart w:id="12"/>
      <w:commentRangeStart w:id="13"/>
      <w:r w:rsidR="384132D1">
        <w:t xml:space="preserve"> </w:t>
      </w:r>
      <w:r w:rsidR="6517089F">
        <w:t>The callback would then return a return value indicating success</w:t>
      </w:r>
      <w:r w:rsidR="71EAACB2">
        <w:t xml:space="preserve"> (</w:t>
      </w:r>
      <w:r w:rsidRPr="4C74650D" w:rsidR="71EAACB2">
        <w:rPr>
          <w:rStyle w:val="PlainTextChar"/>
        </w:rPr>
        <w:t>0</w:t>
      </w:r>
      <w:r w:rsidR="71EAACB2">
        <w:t>)</w:t>
      </w:r>
      <w:r w:rsidR="6517089F">
        <w:t>, and t</w:t>
      </w:r>
      <w:r w:rsidR="384132D1">
        <w:t>he library would then report th</w:t>
      </w:r>
      <w:r w:rsidR="3C4798FE">
        <w:t>e fact that the operation is unsupported</w:t>
      </w:r>
      <w:r w:rsidR="384132D1">
        <w:t xml:space="preserve"> to the application</w:t>
      </w:r>
      <w:r w:rsidR="3A9CC4EF">
        <w:t>.</w:t>
      </w:r>
      <w:r w:rsidR="225A1246">
        <w:t xml:space="preserve"> </w:t>
      </w:r>
      <w:commentRangeEnd w:id="12"/>
      <w:r>
        <w:rPr>
          <w:rStyle w:val="CommentReference"/>
        </w:rPr>
        <w:commentReference w:id="12"/>
      </w:r>
      <w:commentRangeEnd w:id="13"/>
      <w:r>
        <w:rPr>
          <w:rStyle w:val="CommentReference"/>
        </w:rPr>
        <w:commentReference w:id="13"/>
      </w:r>
      <w:r w:rsidR="225A1246">
        <w:t xml:space="preserve">The callback must return success </w:t>
      </w:r>
      <w:r w:rsidR="554BBA66">
        <w:t>because if a true failure occurs after the new H5VL routine is invoked, the callback needs to be able to report a true failure.</w:t>
      </w:r>
    </w:p>
    <w:p w:rsidRPr="00C62B71" w:rsidR="00147CED" w:rsidP="3B6221F9" w:rsidRDefault="00147CED" w14:paraId="0B5A6766" w14:textId="5630CB80">
      <w:pPr>
        <w:spacing w:line="259" w:lineRule="auto"/>
      </w:pPr>
    </w:p>
    <w:p w:rsidRPr="00C62B71" w:rsidR="00147CED" w:rsidP="3B6221F9" w:rsidRDefault="3A9CC4EF" w14:paraId="6B69A865" w14:textId="27FB3C8A">
      <w:pPr>
        <w:spacing w:line="259" w:lineRule="auto"/>
      </w:pPr>
      <w:r>
        <w:t xml:space="preserve">This has the advantage of not changing the form or semantics of any existing interfaces. </w:t>
      </w:r>
      <w:r w:rsidR="0871ECD8">
        <w:t>It can also be easily extended in the future to allow</w:t>
      </w:r>
      <w:r w:rsidR="222F0294">
        <w:t xml:space="preserve"> more fully featured and flexible error</w:t>
      </w:r>
      <w:r w:rsidR="00D511E1">
        <w:t>-</w:t>
      </w:r>
      <w:r w:rsidR="222F0294">
        <w:t>type reporting.</w:t>
      </w:r>
      <w:r w:rsidR="0871ECD8">
        <w:t xml:space="preserve"> </w:t>
      </w:r>
      <w:r>
        <w:t>However, it could be considered slightly clumsier</w:t>
      </w:r>
      <w:r w:rsidR="211580C1">
        <w:t xml:space="preserve"> for VOL connectors to implement</w:t>
      </w:r>
      <w:r>
        <w:t xml:space="preserve"> than a </w:t>
      </w:r>
      <w:r w:rsidR="23442B7A">
        <w:t>special return value. In addition, the HDF5 library will need to take care</w:t>
      </w:r>
      <w:r w:rsidR="0FA87E2F">
        <w:t xml:space="preserve"> that, when noting the fact that the current operation is unsupported, it is stored in the correct API context (library state), and is only associated with the current thread. There is already machinery in place to handle this</w:t>
      </w:r>
      <w:r w:rsidR="005A6B6E">
        <w:t>,</w:t>
      </w:r>
      <w:r w:rsidR="0FA87E2F">
        <w:t xml:space="preserve"> though, so this should not be a m</w:t>
      </w:r>
      <w:r w:rsidR="134EBFA6">
        <w:t>ajor concern.</w:t>
      </w:r>
      <w:r w:rsidR="3410534B">
        <w:t xml:space="preserve"> Care will also need to be taken that passthrough VOL connectors can handle this correctly, and that passthrough VOL connectors that have not been updated to support this do not accidentally return </w:t>
      </w:r>
      <w:r w:rsidR="61A6770F">
        <w:t xml:space="preserve">(a supported) success to the top layer if the underlying VOL connector returns unsupported. This can be accomplished by </w:t>
      </w:r>
      <w:r w:rsidR="7027581A">
        <w:t xml:space="preserve">ensuring </w:t>
      </w:r>
      <w:r w:rsidR="61A6770F">
        <w:t>the public H5VL* routines return a</w:t>
      </w:r>
      <w:r w:rsidR="1AE5A813">
        <w:t xml:space="preserve"> negative return value</w:t>
      </w:r>
      <w:r w:rsidR="61A6770F">
        <w:t xml:space="preserve"> (while following the</w:t>
      </w:r>
      <w:r w:rsidR="2B8475A3">
        <w:t xml:space="preserve"> rest of the</w:t>
      </w:r>
      <w:r w:rsidR="61A6770F">
        <w:t xml:space="preserve"> normal API rules, as discussed in the ne</w:t>
      </w:r>
      <w:r w:rsidR="6EB9C6C2">
        <w:t>xt section).</w:t>
      </w:r>
    </w:p>
    <w:p w:rsidRPr="00C62B71" w:rsidR="00147CED" w:rsidP="3B6221F9" w:rsidRDefault="17B03315" w14:paraId="6A270939" w14:textId="52947241">
      <w:pPr>
        <w:pStyle w:val="Heading2"/>
        <w:rPr/>
      </w:pPr>
      <w:bookmarkStart w:name="_Toc500751345" w:id="745940111"/>
      <w:r w:rsidR="68BDE66D">
        <w:rPr/>
        <w:t>Approach 3: Exposed Global Variable</w:t>
      </w:r>
      <w:bookmarkEnd w:id="745940111"/>
    </w:p>
    <w:p w:rsidRPr="00C62B71" w:rsidR="00147CED" w:rsidP="3B6221F9" w:rsidRDefault="0F582F8A" w14:paraId="4EEFA909" w14:textId="0DDC2C31">
      <w:r>
        <w:t xml:space="preserve">It would also be possible for the HDF5 library to expose a global variable </w:t>
      </w:r>
      <w:r w:rsidR="00D1283C">
        <w:t>that</w:t>
      </w:r>
      <w:r>
        <w:t xml:space="preserve"> a VOL connector</w:t>
      </w:r>
      <w:r w:rsidR="497E9C8D">
        <w:t xml:space="preserve"> could modify in order to signal the </w:t>
      </w:r>
      <w:r w:rsidR="600BA20D">
        <w:t>cause</w:t>
      </w:r>
      <w:r w:rsidR="497E9C8D">
        <w:t xml:space="preserve"> of an error returned. This is analogous to the </w:t>
      </w:r>
      <w:r w:rsidRPr="4C74650D" w:rsidR="497E9C8D">
        <w:rPr>
          <w:rStyle w:val="PlainTextChar"/>
        </w:rPr>
        <w:t>errno</w:t>
      </w:r>
      <w:r w:rsidR="497E9C8D">
        <w:t xml:space="preserve"> facility in C, but has some problems. Primarily, </w:t>
      </w:r>
      <w:r w:rsidR="4F068F06">
        <w:t>in order to handle the multithreaded case correctly</w:t>
      </w:r>
      <w:del w:author="Matthew Larson" w:date="2025-04-07T15:22:00Z" w:id="15">
        <w:r w:rsidDel="4F068F06">
          <w:delText>.</w:delText>
        </w:r>
      </w:del>
      <w:r w:rsidR="4F068F06">
        <w:t xml:space="preserve"> </w:t>
      </w:r>
      <w:ins w:author="Matthew Larson" w:date="2025-04-07T15:22:00Z" w:id="16">
        <w:r w:rsidR="0B37D0F2">
          <w:t>i</w:t>
        </w:r>
      </w:ins>
      <w:del w:author="Matthew Larson" w:date="2025-04-07T15:22:00Z" w:id="17">
        <w:r w:rsidDel="407E45C0">
          <w:delText>I</w:delText>
        </w:r>
      </w:del>
      <w:r w:rsidR="407E45C0">
        <w:t xml:space="preserve">t will be necessary to make this a thread-specific variable. Since we don’t require </w:t>
      </w:r>
      <w:r w:rsidRPr="4C74650D" w:rsidR="407E45C0">
        <w:rPr>
          <w:rStyle w:val="PlainTextChar"/>
        </w:rPr>
        <w:t>pthread</w:t>
      </w:r>
      <w:r w:rsidR="407E45C0">
        <w:t xml:space="preserve"> support, it will then be necessary to create public versions of H5TS_key_create</w:t>
      </w:r>
      <w:ins w:author="Matthew Larson" w:date="2025-04-07T15:22:00Z" w:id="18">
        <w:r w:rsidR="03F015AB">
          <w:t>()</w:t>
        </w:r>
      </w:ins>
      <w:r w:rsidR="407E45C0">
        <w:t xml:space="preserve"> and H5TS_key_delete</w:t>
      </w:r>
      <w:ins w:author="Matthew Larson" w:date="2025-04-07T15:22:00Z" w:id="19">
        <w:r w:rsidR="4F2FBBD2">
          <w:t>()</w:t>
        </w:r>
      </w:ins>
      <w:r w:rsidR="2465C7B5">
        <w:t xml:space="preserve">, though these could be hidden from the VOL connector by use of a macro, similarly to </w:t>
      </w:r>
      <w:r w:rsidRPr="4C74650D" w:rsidR="2465C7B5">
        <w:rPr>
          <w:rStyle w:val="PlainTextChar"/>
        </w:rPr>
        <w:t>errno</w:t>
      </w:r>
      <w:r w:rsidR="407E45C0">
        <w:t>. In addition, it will be possible for passthrough VOL connectors to accidentally overwrite errors reported by the termi</w:t>
      </w:r>
      <w:r w:rsidR="13BA3C64">
        <w:t xml:space="preserve">nal VOL connector if they aren’t </w:t>
      </w:r>
      <w:r w:rsidR="2FC3EF54">
        <w:t>careful</w:t>
      </w:r>
      <w:r w:rsidR="13BA3C64">
        <w:t>. This approach is conceptually similar to the new VOL API call outline</w:t>
      </w:r>
      <w:r w:rsidR="4DB9744B">
        <w:t>d</w:t>
      </w:r>
      <w:r w:rsidR="13BA3C64">
        <w:t xml:space="preserve"> in section 3.2</w:t>
      </w:r>
      <w:r w:rsidR="60E28690">
        <w:t xml:space="preserve">, but since the new API routine does not require exposing the internal thread </w:t>
      </w:r>
      <w:r w:rsidR="6DEA11BF">
        <w:t>specific</w:t>
      </w:r>
      <w:r w:rsidR="60E28690">
        <w:t xml:space="preserve"> variable abstraction and should be able to handle multiple errors co</w:t>
      </w:r>
      <w:r w:rsidR="51AFB6C8">
        <w:t>rrectly without relying on the VOL connector, the global variable approach is probably not the bes</w:t>
      </w:r>
      <w:r w:rsidR="7915001D">
        <w:t>t.</w:t>
      </w:r>
    </w:p>
    <w:p w:rsidRPr="00C62B71" w:rsidR="00147CED" w:rsidP="3B6221F9" w:rsidRDefault="3362B88C" w14:paraId="4144A243" w14:textId="2C1B407B">
      <w:pPr>
        <w:pStyle w:val="Heading2"/>
        <w:rPr/>
      </w:pPr>
      <w:bookmarkStart w:name="_Toc114911355" w:id="584157255"/>
      <w:r w:rsidR="00915FAB">
        <w:rPr/>
        <w:t xml:space="preserve">Approach </w:t>
      </w:r>
      <w:r w:rsidR="414B6CDE">
        <w:rPr/>
        <w:t>4</w:t>
      </w:r>
      <w:r w:rsidR="00915FAB">
        <w:rPr/>
        <w:t>: New Parameter</w:t>
      </w:r>
      <w:bookmarkEnd w:id="584157255"/>
    </w:p>
    <w:p w:rsidRPr="00C62B71" w:rsidR="00147CED" w:rsidP="3B6221F9" w:rsidRDefault="39FB7ABA" w14:paraId="2FA4BDDF" w14:textId="69F3DEED">
      <w:pPr>
        <w:spacing w:line="259" w:lineRule="auto"/>
      </w:pPr>
      <w:r>
        <w:t xml:space="preserve">Another approach is to add a new parameter to all VOL callbacks to </w:t>
      </w:r>
      <w:r w:rsidR="66C5A9C4">
        <w:t>allow the return of more detailed error information. Alternatively, we could modify the type of the return value for these callbacks to be a new type defined by HDF5, and add library calls to encod</w:t>
      </w:r>
      <w:r w:rsidR="2F655342">
        <w:t xml:space="preserve">e error information in this type. This </w:t>
      </w:r>
      <w:r w:rsidR="7E4177F9">
        <w:t>approach</w:t>
      </w:r>
      <w:r w:rsidR="2F655342">
        <w:t xml:space="preserve"> has the advantage that</w:t>
      </w:r>
      <w:r w:rsidR="0D3B5C54">
        <w:t>, similarly to the new API call idea,</w:t>
      </w:r>
      <w:r w:rsidR="2F655342">
        <w:t xml:space="preserve"> it is very flexible and can easily be extended to more thorough error reporting.</w:t>
      </w:r>
      <w:r w:rsidR="61E4E971">
        <w:t xml:space="preserve"> It also does not change the semantics of existing parameters and may be seen as a more natural</w:t>
      </w:r>
      <w:r w:rsidR="1197A467">
        <w:t xml:space="preserve"> option in terms of the code flow in the VOL connector. However, </w:t>
      </w:r>
      <w:r w:rsidR="1A235B26">
        <w:t>it will require all VOL callbacks to change their signature and</w:t>
      </w:r>
      <w:r w:rsidR="00255588">
        <w:t>,</w:t>
      </w:r>
      <w:r w:rsidR="1A235B26">
        <w:t xml:space="preserve"> therefore</w:t>
      </w:r>
      <w:r w:rsidR="00255588">
        <w:t>,</w:t>
      </w:r>
      <w:r w:rsidR="1A235B26">
        <w:t xml:space="preserve"> will create a heavier burden on VOL connector maintainers.</w:t>
      </w:r>
    </w:p>
    <w:p w:rsidRPr="00C62B71" w:rsidR="00147CED" w:rsidP="3B6221F9" w:rsidRDefault="3362B88C" w14:paraId="25C15368" w14:textId="6B499FC7">
      <w:pPr>
        <w:pStyle w:val="Heading2"/>
        <w:rPr/>
      </w:pPr>
      <w:bookmarkStart w:name="_Toc1514830975" w:id="1281804075"/>
      <w:r w:rsidR="00915FAB">
        <w:rPr/>
        <w:t xml:space="preserve">Approach </w:t>
      </w:r>
      <w:r w:rsidR="3F55201D">
        <w:rPr/>
        <w:t>5</w:t>
      </w:r>
      <w:r w:rsidR="00915FAB">
        <w:rPr/>
        <w:t xml:space="preserve">: Error </w:t>
      </w:r>
      <w:r w:rsidR="7BBA8CF4">
        <w:rPr/>
        <w:t>Stack Parsing</w:t>
      </w:r>
      <w:bookmarkEnd w:id="1281804075"/>
    </w:p>
    <w:p w:rsidRPr="00C62B71" w:rsidR="00147CED" w:rsidP="3B6221F9" w:rsidRDefault="4E7FFF1D" w14:paraId="58E90F2C" w14:textId="37461FB3">
      <w:pPr>
        <w:spacing w:line="259" w:lineRule="auto"/>
      </w:pPr>
      <w:r w:rsidR="45CEB696">
        <w:rPr/>
        <w:t xml:space="preserve">One last possibility is </w:t>
      </w:r>
      <w:r w:rsidR="2583E746">
        <w:rPr/>
        <w:t xml:space="preserve">to require the </w:t>
      </w:r>
      <w:r w:rsidR="234EEAFA">
        <w:rPr/>
        <w:t xml:space="preserve">VOL connector to use the public H5E interface to populate an error stack, </w:t>
      </w:r>
      <w:r w:rsidR="455C1BDE">
        <w:rPr/>
        <w:t xml:space="preserve">then the HDF5 library would either parse the stack using internal H5E </w:t>
      </w:r>
      <w:r w:rsidR="455C1BDE">
        <w:rPr/>
        <w:t>routines, or</w:t>
      </w:r>
      <w:r w:rsidR="455C1BDE">
        <w:rPr/>
        <w:t xml:space="preserve"> would capture the text printed to stderr</w:t>
      </w:r>
      <w:r w:rsidR="7AD58910">
        <w:rPr/>
        <w:t>. In either case</w:t>
      </w:r>
      <w:r w:rsidR="0D0D0F7D">
        <w:rPr/>
        <w:t>,</w:t>
      </w:r>
      <w:r w:rsidR="7AD58910">
        <w:rPr/>
        <w:t xml:space="preserve"> </w:t>
      </w:r>
      <w:ins w:author="Matthew Larson" w:date="2025-04-07T15:24:00Z" w:id="1653686689">
        <w:r w:rsidR="08CE1BB3">
          <w:t>the library</w:t>
        </w:r>
      </w:ins>
      <w:del w:author="Matthew Larson" w:date="2025-04-07T15:24:00Z" w:id="413174970">
        <w:r w:rsidDel="45CEB696">
          <w:delText xml:space="preserve">it </w:delText>
        </w:r>
      </w:del>
      <w:r w:rsidR="7AD58910">
        <w:rPr/>
        <w:t xml:space="preserve">would look for a specific major or minor error code or a specific text string. This has many problems and </w:t>
      </w:r>
      <w:r w:rsidR="39314146">
        <w:rPr/>
        <w:t xml:space="preserve">is </w:t>
      </w:r>
      <w:r w:rsidR="39314146">
        <w:rPr/>
        <w:t>probably not</w:t>
      </w:r>
      <w:r w:rsidR="39314146">
        <w:rPr/>
        <w:t xml:space="preserve"> the best </w:t>
      </w:r>
      <w:r w:rsidR="39314146">
        <w:rPr/>
        <w:t>option, but</w:t>
      </w:r>
      <w:r w:rsidR="39314146">
        <w:rPr/>
        <w:t xml:space="preserve"> is included here for completeness.  </w:t>
      </w:r>
      <w:r w:rsidR="3B4DC9FB">
        <w:rPr/>
        <w:t>First, many VOL connectors do not use the HDF5 error stack mechanism and imposing this requirement would require substantial work on the part of VOL connector developers. Also, parsing the stack directly would require the VOL connector to register its stack with the libr</w:t>
      </w:r>
      <w:r w:rsidR="3DB4831A">
        <w:rPr/>
        <w:t xml:space="preserve">ary in </w:t>
      </w:r>
      <w:r w:rsidR="3DB4831A">
        <w:rPr/>
        <w:t>a special way</w:t>
      </w:r>
      <w:r w:rsidR="3DB4831A">
        <w:rPr/>
        <w:t>, and the library would need to print this stack on error after parsing it. Capturing</w:t>
      </w:r>
      <w:r w:rsidR="66CFCD0B">
        <w:rPr/>
        <w:t xml:space="preserve"> the stderr output may be different on different architectures, adding to the complexity of the code and configuration, and parsing the raw text runs the risk of unintend</w:t>
      </w:r>
      <w:r w:rsidR="0EF49F2E">
        <w:rPr/>
        <w:t xml:space="preserve">ed matches. </w:t>
      </w:r>
      <w:commentRangeStart w:id="24"/>
      <w:r w:rsidR="0EF49F2E">
        <w:rPr/>
        <w:t>Finally,</w:t>
      </w:r>
      <w:del w:author="Neil Fortner" w:date="2025-04-15T15:18:01.294Z" w:id="1855514855">
        <w:r w:rsidDel="0EF49F2E">
          <w:delText xml:space="preserve"> </w:delText>
        </w:r>
      </w:del>
      <w:del w:author="Neil Fortner" w:date="2025-04-15T15:17:13.719Z" w:id="2138903478">
        <w:r w:rsidDel="42AACA05">
          <w:delText xml:space="preserve">the </w:delText>
        </w:r>
        <w:r w:rsidDel="0EF49F2E">
          <w:delText>use of major and minor error codes will make it more difficult to remove these from the library, as has been suggeste</w:delText>
        </w:r>
      </w:del>
      <w:ins w:author="Neil Fortner" w:date="2025-04-15T15:17:13.753Z" w:id="780334162">
        <w:r w:rsidRPr="6D10307E" w:rsidR="55864977">
          <w:rPr>
            <w:rFonts w:ascii="Times New Roman" w:hAnsi="Times New Roman" w:eastAsia="Times New Roman" w:cs="Times New Roman"/>
            <w:noProof w:val="0"/>
            <w:sz w:val="24"/>
            <w:szCs w:val="24"/>
            <w:lang w:val="en-US"/>
          </w:rPr>
          <w:t xml:space="preserve"> this approach would proliferate the use of major and minor error codes within the library, which may not be preferred since the removal of these codes entirely has been suggested in the past.</w:t>
        </w:r>
      </w:ins>
      <w:del w:author="Neil Fortner" w:date="2025-04-15T15:17:44.205Z" w:id="850760892">
        <w:r w:rsidDel="0EF49F2E">
          <w:delText>d.</w:delText>
        </w:r>
      </w:del>
      <w:commentRangeEnd w:id="24"/>
      <w:r>
        <w:rPr>
          <w:rStyle w:val="CommentReference"/>
        </w:rPr>
        <w:commentReference w:id="24"/>
      </w:r>
    </w:p>
    <w:p w:rsidRPr="00C62B71" w:rsidR="00147CED" w:rsidP="3B6221F9" w:rsidRDefault="65042469" w14:paraId="687A92D8" w14:textId="509515AC">
      <w:pPr>
        <w:pStyle w:val="Heading1"/>
        <w:rPr/>
      </w:pPr>
      <w:commentRangeStart w:id="26"/>
      <w:bookmarkStart w:name="_Toc835197079" w:id="182968196"/>
      <w:r w:rsidR="5C289398">
        <w:rPr/>
        <w:t>Approaches to Top Level API Extension</w:t>
      </w:r>
      <w:commentRangeEnd w:id="26"/>
      <w:r>
        <w:rPr>
          <w:rStyle w:val="CommentReference"/>
        </w:rPr>
        <w:commentReference w:id="26"/>
      </w:r>
      <w:bookmarkEnd w:id="182968196"/>
    </w:p>
    <w:p w:rsidRPr="00C62B71" w:rsidR="00147CED" w:rsidP="3B6221F9" w:rsidRDefault="0B825919" w14:paraId="572DF406" w14:textId="32B5A730">
      <w:pPr>
        <w:spacing w:line="259" w:lineRule="auto"/>
      </w:pPr>
      <w:r>
        <w:t xml:space="preserve">Once the HDF5 library is informed that the VOL connector does not support an operation, it needs a way to signal this status to the application that invoked the HDF5 library. This will then allow the </w:t>
      </w:r>
      <w:r w:rsidR="4CD99791">
        <w:t>application to take appropriate action depending on whether the error was due to an unsupported feature or a system error.</w:t>
      </w:r>
    </w:p>
    <w:p w:rsidRPr="00C62B71" w:rsidR="00147CED" w:rsidP="3B6221F9" w:rsidRDefault="256EFE6A" w14:paraId="78B43499" w14:textId="766169FB">
      <w:pPr>
        <w:pStyle w:val="Heading2"/>
        <w:rPr/>
      </w:pPr>
      <w:bookmarkStart w:name="_Toc76477132" w:id="998809249"/>
      <w:r w:rsidR="382150F0">
        <w:rPr/>
        <w:t>Approach 1: Return Value</w:t>
      </w:r>
      <w:bookmarkEnd w:id="998809249"/>
    </w:p>
    <w:p w:rsidRPr="00C62B71" w:rsidR="00147CED" w:rsidP="3B6221F9" w:rsidRDefault="49CDDBA9" w14:paraId="391CE2E4" w14:textId="101A463E">
      <w:pPr>
        <w:spacing w:line="259" w:lineRule="auto"/>
      </w:pPr>
      <w:r>
        <w:t xml:space="preserve">If we decide to extend the meaning of the herr_t return value, as outlined in section </w:t>
      </w:r>
      <w:r w:rsidR="67BE8462">
        <w:t>3.1, it is only natural to apply this to the top</w:t>
      </w:r>
      <w:r w:rsidR="005E524B">
        <w:t>-</w:t>
      </w:r>
      <w:r w:rsidR="67BE8462">
        <w:t xml:space="preserve">level HDF5 API as well. </w:t>
      </w:r>
      <w:r w:rsidR="02267F40">
        <w:t>As with the VOL interface, this should not break compatibility with existing code that follows existing guidelines, that state that any negat</w:t>
      </w:r>
      <w:r w:rsidR="332823E0">
        <w:t xml:space="preserve">ive return value is considered an error. </w:t>
      </w:r>
      <w:r w:rsidR="63113AE8">
        <w:t xml:space="preserve">However, there may be application code that inappropriately checks for an error return from HDF5 API calls by comparing the return value to </w:t>
      </w:r>
      <w:r w:rsidRPr="3B6221F9" w:rsidR="63113AE8">
        <w:rPr>
          <w:rStyle w:val="PlainTextChar"/>
        </w:rPr>
        <w:t>–1</w:t>
      </w:r>
      <w:r w:rsidR="63113AE8">
        <w:t xml:space="preserve"> (or </w:t>
      </w:r>
      <w:r w:rsidRPr="3B6221F9" w:rsidR="63113AE8">
        <w:rPr>
          <w:rStyle w:val="PlainTextChar"/>
        </w:rPr>
        <w:t>FAIL</w:t>
      </w:r>
      <w:r w:rsidR="63113AE8">
        <w:t xml:space="preserve">). In this case, if the code is not updated, </w:t>
      </w:r>
      <w:r w:rsidR="0BA4940E">
        <w:t xml:space="preserve">returning </w:t>
      </w:r>
      <w:r w:rsidRPr="3B6221F9" w:rsidR="0BA4940E">
        <w:rPr>
          <w:rStyle w:val="PlainTextChar"/>
        </w:rPr>
        <w:t>–2</w:t>
      </w:r>
      <w:r w:rsidR="0BA4940E">
        <w:t xml:space="preserve"> to indicate the operation was not completed because it was unsupported would cause the application to behave as if the operation </w:t>
      </w:r>
      <w:r w:rsidR="008A0C20">
        <w:t xml:space="preserve">was </w:t>
      </w:r>
      <w:r w:rsidR="0BA4940E">
        <w:t>completed successfully, causing problems later.</w:t>
      </w:r>
      <w:r w:rsidR="6C6D16B3">
        <w:t xml:space="preserve"> While this approach is more likely to cause issues at the top level than at the VOL layer, it should still be a workable approach since it does not violate existing guidelines.</w:t>
      </w:r>
    </w:p>
    <w:p w:rsidRPr="00C62B71" w:rsidR="00147CED" w:rsidP="3B6221F9" w:rsidRDefault="00147CED" w14:paraId="454584F7" w14:textId="1DFA6F67">
      <w:pPr>
        <w:spacing w:line="259" w:lineRule="auto"/>
      </w:pPr>
    </w:p>
    <w:p w:rsidRPr="00C62B71" w:rsidR="00147CED" w:rsidP="3B6221F9" w:rsidRDefault="4267FE54" w14:paraId="39080494" w14:textId="6EA3CA46">
      <w:pPr>
        <w:spacing w:line="259" w:lineRule="auto"/>
      </w:pPr>
      <w:r w:rsidR="1766C985">
        <w:rPr/>
        <w:t xml:space="preserve">Other return value types, such as </w:t>
      </w:r>
      <w:r w:rsidRPr="6D10307E" w:rsidR="1766C985">
        <w:rPr>
          <w:rStyle w:val="PlainTextChar"/>
        </w:rPr>
        <w:t>hid_t</w:t>
      </w:r>
      <w:r w:rsidR="1766C985">
        <w:rPr/>
        <w:t xml:space="preserve"> and </w:t>
      </w:r>
      <w:r w:rsidRPr="6D10307E" w:rsidR="1766C985">
        <w:rPr>
          <w:rStyle w:val="PlainTextChar"/>
        </w:rPr>
        <w:t>htri_t</w:t>
      </w:r>
      <w:r w:rsidRPr="6D10307E" w:rsidR="1766C985">
        <w:rPr>
          <w:rStyle w:val="PlainTextChar"/>
        </w:rPr>
        <w:t>,</w:t>
      </w:r>
      <w:r w:rsidR="1766C985">
        <w:rPr/>
        <w:t xml:space="preserve"> can be handled similarly, since they are also signed integers that have multiple possible negative </w:t>
      </w:r>
      <w:r w:rsidR="047D68E2">
        <w:rPr/>
        <w:t>values where only one is currently used.</w:t>
      </w:r>
      <w:ins w:author="Neil Fortner" w:date="2025-04-15T17:58:59.764Z" w:id="1698299430">
        <w:r w:rsidR="3845C07B">
          <w:t xml:space="preserve"> T</w:t>
        </w:r>
      </w:ins>
      <w:ins w:author="Neil Fortner" w:date="2025-04-15T17:59:37.768Z" w:id="1944378607">
        <w:r w:rsidR="3845C07B">
          <w:t xml:space="preserve">here are no public API functions that pass through to the VOL layer that return pointers, so there should be no need to </w:t>
        </w:r>
        <w:r w:rsidR="3845C07B">
          <w:t>modify</w:t>
        </w:r>
        <w:r w:rsidR="3845C07B">
          <w:t xml:space="preserve"> any function signatures</w:t>
        </w:r>
      </w:ins>
      <w:ins w:author="Neil Fortner" w:date="2025-04-15T18:00:50.955Z" w:id="1028008133">
        <w:r w:rsidR="6C836799">
          <w:t xml:space="preserve"> or provide a special pointer return value, as is the case for the approach outlined in section 3.1 for the VOL interface.</w:t>
        </w:r>
      </w:ins>
    </w:p>
    <w:p w:rsidRPr="00C62B71" w:rsidR="00147CED" w:rsidP="3B6221F9" w:rsidRDefault="256EFE6A" w14:paraId="6E5D989A" w14:textId="056F342B">
      <w:pPr>
        <w:pStyle w:val="Heading2"/>
        <w:rPr/>
      </w:pPr>
      <w:bookmarkStart w:name="_Toc1484429609" w:id="191198997"/>
      <w:r w:rsidR="382150F0">
        <w:rPr/>
        <w:t xml:space="preserve">Approach 2: </w:t>
      </w:r>
      <w:r w:rsidR="49199DCB">
        <w:rPr/>
        <w:t>HDF5 API Call</w:t>
      </w:r>
      <w:bookmarkEnd w:id="191198997"/>
    </w:p>
    <w:p w:rsidRPr="00C62B71" w:rsidR="00147CED" w:rsidP="3B6221F9" w:rsidRDefault="2B9EA355" w14:paraId="5F0FBB36" w14:textId="5FEF42BF">
      <w:pPr>
        <w:spacing w:line="259" w:lineRule="auto"/>
      </w:pPr>
      <w:r>
        <w:t xml:space="preserve">Another approach to pass this error information to the application is to add a new public HDF5 API routine that, when invoked, would give more information on the cause of the last error </w:t>
      </w:r>
      <w:r w:rsidR="3F122082">
        <w:t xml:space="preserve">returned by HDF5 in the current thread. As with the approach outlined in section 3.2, this would enable greater flexibility in error reporting as it would not be limited to a single number, but would require care to </w:t>
      </w:r>
      <w:r w:rsidR="2CAC04BC">
        <w:t>ensure it behaves appropriately in multi-threaded contexts. This can also be seen as an in</w:t>
      </w:r>
      <w:r w:rsidR="2E65627E">
        <w:t xml:space="preserve">elegant solution from a coding perspective, as it adds a hidden state on the library </w:t>
      </w:r>
      <w:r w:rsidR="3E9E1703">
        <w:t xml:space="preserve">instead of simply returning the information immediately and clearing </w:t>
      </w:r>
      <w:r w:rsidR="00200701">
        <w:t xml:space="preserve">the </w:t>
      </w:r>
      <w:r w:rsidR="3E9E1703">
        <w:t>state.</w:t>
      </w:r>
    </w:p>
    <w:p w:rsidRPr="00C62B71" w:rsidR="00147CED" w:rsidP="3B6221F9" w:rsidRDefault="5F6CCD2E" w14:paraId="408F8139" w14:textId="0DAEDDCF">
      <w:pPr>
        <w:pStyle w:val="Heading2"/>
        <w:rPr/>
      </w:pPr>
      <w:bookmarkStart w:name="_Toc131375985" w:id="47102589"/>
      <w:r w:rsidR="0EE86153">
        <w:rPr/>
        <w:t>Approach 3: Exposed Global Variable</w:t>
      </w:r>
      <w:bookmarkEnd w:id="47102589"/>
    </w:p>
    <w:p w:rsidRPr="00C62B71" w:rsidR="00147CED" w:rsidP="3B6221F9" w:rsidRDefault="158E7DE1" w14:paraId="07224C2C" w14:textId="79E8B6F3">
      <w:r>
        <w:t>Similarly to the approach outline</w:t>
      </w:r>
      <w:r w:rsidR="36325DBE">
        <w:t>d</w:t>
      </w:r>
      <w:r>
        <w:t xml:space="preserve"> in section 3.3, we could expose a global variable analogous to </w:t>
      </w:r>
      <w:r w:rsidRPr="3B5AE5F5">
        <w:rPr>
          <w:rStyle w:val="PlainTextChar"/>
        </w:rPr>
        <w:t>errno</w:t>
      </w:r>
      <w:r>
        <w:t xml:space="preserve">. </w:t>
      </w:r>
      <w:r w:rsidR="5ECC5C97">
        <w:t xml:space="preserve">While this is similarly inelegant to the API call described in </w:t>
      </w:r>
      <w:r w:rsidR="06EA4091">
        <w:t>section</w:t>
      </w:r>
      <w:r w:rsidR="5ECC5C97">
        <w:t xml:space="preserve"> 4.2, it is a familiar programming pattern and does not </w:t>
      </w:r>
      <w:r w:rsidR="662A6383">
        <w:t xml:space="preserve">have the disadvantages related to passthrough VOL connectors as </w:t>
      </w:r>
      <w:commentRangeStart w:id="30"/>
      <w:commentRangeStart w:id="31"/>
      <w:commentRangeStart w:id="32"/>
      <w:r w:rsidR="662A6383">
        <w:t>approach 3.3.</w:t>
      </w:r>
      <w:commentRangeEnd w:id="30"/>
      <w:r w:rsidR="2A5625D2">
        <w:rPr>
          <w:rStyle w:val="CommentReference"/>
        </w:rPr>
        <w:commentReference w:id="30"/>
      </w:r>
      <w:commentRangeEnd w:id="31"/>
      <w:r w:rsidR="2A5625D2">
        <w:rPr>
          <w:rStyle w:val="CommentReference"/>
        </w:rPr>
        <w:commentReference w:id="31"/>
      </w:r>
      <w:commentRangeEnd w:id="32"/>
      <w:r w:rsidR="2A5625D2">
        <w:rPr>
          <w:rStyle w:val="CommentReference"/>
        </w:rPr>
        <w:commentReference w:id="32"/>
      </w:r>
      <w:r w:rsidR="662A6383">
        <w:t xml:space="preserve"> As with that approach, we would need to expose H5TS </w:t>
      </w:r>
      <w:r w:rsidR="4C0D8477">
        <w:t>thread</w:t>
      </w:r>
      <w:r w:rsidR="662A6383">
        <w:t>-specific variable facilities to enable th</w:t>
      </w:r>
      <w:r w:rsidR="4E368132">
        <w:t>r</w:t>
      </w:r>
      <w:r w:rsidR="662A6383">
        <w:t>ead safety, though we coul</w:t>
      </w:r>
      <w:r w:rsidR="43445598">
        <w:t>d use a macro to hide this complexity from the application.</w:t>
      </w:r>
    </w:p>
    <w:p w:rsidRPr="00C62B71" w:rsidR="00147CED" w:rsidP="3B6221F9" w:rsidRDefault="5F6CCD2E" w14:paraId="21B71E09" w14:textId="0E66173D">
      <w:pPr>
        <w:pStyle w:val="Heading2"/>
        <w:rPr/>
      </w:pPr>
      <w:bookmarkStart w:name="_Toc827374537" w:id="1844688873"/>
      <w:r w:rsidR="0EE86153">
        <w:rPr/>
        <w:t>Approach 4: New Parameter</w:t>
      </w:r>
      <w:bookmarkEnd w:id="1844688873"/>
    </w:p>
    <w:p w:rsidRPr="00C62B71" w:rsidR="00147CED" w:rsidP="3B6221F9" w:rsidRDefault="05627D8F" w14:paraId="53469E16" w14:textId="034745DD">
      <w:pPr>
        <w:spacing w:line="259" w:lineRule="auto"/>
      </w:pPr>
      <w:r>
        <w:t xml:space="preserve">Analogously to the approach is section 3.4, it would be possible to add a new parameter to every public API routine that can go through the VOL layer to return detailed error information, though this is not </w:t>
      </w:r>
      <w:r w:rsidR="4A760441">
        <w:t xml:space="preserve">practical and would likely cause </w:t>
      </w:r>
      <w:r w:rsidR="63F97EA8">
        <w:t xml:space="preserve">a </w:t>
      </w:r>
      <w:r w:rsidR="4A760441">
        <w:t>great dis</w:t>
      </w:r>
      <w:r w:rsidR="20272612">
        <w:t xml:space="preserve">ruption </w:t>
      </w:r>
      <w:r w:rsidR="4A760441">
        <w:t>in the HDF5 community, as all codes would need to update every line that includes</w:t>
      </w:r>
      <w:r w:rsidR="2F544884">
        <w:t xml:space="preserve"> an</w:t>
      </w:r>
      <w:r w:rsidR="4A760441">
        <w:t xml:space="preserve"> HDF5 API call</w:t>
      </w:r>
      <w:r w:rsidR="271B7F2E">
        <w:t xml:space="preserve"> (or they would need to make use of the versioning macros and set the API version appropriately)</w:t>
      </w:r>
      <w:r w:rsidR="4A760441">
        <w:t>.</w:t>
      </w:r>
    </w:p>
    <w:p w:rsidRPr="00C62B71" w:rsidR="00147CED" w:rsidP="3B6221F9" w:rsidRDefault="5F6CCD2E" w14:paraId="2A79ACA4" w14:textId="3F06E8F8">
      <w:pPr>
        <w:pStyle w:val="Heading2"/>
        <w:rPr/>
      </w:pPr>
      <w:bookmarkStart w:name="_Toc1384976424" w:id="1219970337"/>
      <w:r w:rsidR="0EE86153">
        <w:rPr/>
        <w:t>Approach 5: Error Stack Parsing</w:t>
      </w:r>
      <w:bookmarkEnd w:id="1219970337"/>
    </w:p>
    <w:p w:rsidRPr="00C62B71" w:rsidR="00147CED" w:rsidP="3B6221F9" w:rsidRDefault="4AF97D18" w14:paraId="38538B3F" w14:textId="4932E09D">
      <w:pPr>
        <w:spacing w:line="259" w:lineRule="auto"/>
      </w:pPr>
      <w:r>
        <w:t xml:space="preserve">Finally, it would be possible to </w:t>
      </w:r>
      <w:r w:rsidR="52A3200E">
        <w:t xml:space="preserve">define a certain string or major or minor error class as indicating </w:t>
      </w:r>
      <w:r w:rsidR="00410A41">
        <w:t xml:space="preserve">a </w:t>
      </w:r>
      <w:r w:rsidR="52A3200E">
        <w:t>lack of support in the VOL connector and leave it up to the application to parse the error output</w:t>
      </w:r>
      <w:r w:rsidR="209A8552">
        <w:t xml:space="preserve">. This </w:t>
      </w:r>
      <w:r w:rsidR="44B03C63">
        <w:t>is clumsy for the application but makes no changes to the API and</w:t>
      </w:r>
      <w:r w:rsidR="006135E3">
        <w:t>,</w:t>
      </w:r>
      <w:r w:rsidR="44B03C63">
        <w:t xml:space="preserve"> therefore</w:t>
      </w:r>
      <w:r w:rsidR="006135E3">
        <w:t>,</w:t>
      </w:r>
      <w:r w:rsidR="44B03C63">
        <w:t xml:space="preserve"> preserves full compatibility. </w:t>
      </w:r>
      <w:r w:rsidR="06137767">
        <w:t>Similarly</w:t>
      </w:r>
      <w:r w:rsidR="44B03C63">
        <w:t xml:space="preserve"> to approach 3.5, it adds a s</w:t>
      </w:r>
      <w:r w:rsidR="00425A2D">
        <w:t>light</w:t>
      </w:r>
      <w:r w:rsidR="44B03C63">
        <w:t xml:space="preserve"> chance that this condition could be triggered inadvertently, though this chance can be minimized with </w:t>
      </w:r>
      <w:r w:rsidR="00425A2D">
        <w:t xml:space="preserve">the </w:t>
      </w:r>
      <w:r w:rsidR="44B03C63">
        <w:t>appropr</w:t>
      </w:r>
      <w:r w:rsidR="60EFEB0E">
        <w:t xml:space="preserve">iate selection of the magic string. The application would need to either capture stderr or </w:t>
      </w:r>
      <w:r w:rsidR="2D794C4D">
        <w:t>use H5E facilities to register its own error stack handler.</w:t>
      </w:r>
    </w:p>
    <w:p w:rsidRPr="00C62B71" w:rsidR="00147CED" w:rsidP="3B6221F9" w:rsidRDefault="65042469" w14:paraId="5251C492" w14:textId="20CD0027">
      <w:pPr>
        <w:pStyle w:val="Heading1"/>
        <w:rPr/>
      </w:pPr>
      <w:bookmarkStart w:name="_Toc198869065" w:id="1373980660"/>
      <w:r w:rsidR="5C289398">
        <w:rPr/>
        <w:t>Other Considerations</w:t>
      </w:r>
      <w:bookmarkEnd w:id="1373980660"/>
    </w:p>
    <w:p w:rsidRPr="00C62B71" w:rsidR="00147CED" w:rsidP="3B6221F9" w:rsidRDefault="65042469" w14:paraId="3CF6E640" w14:textId="3ECB6A0B">
      <w:pPr>
        <w:pStyle w:val="Heading2"/>
        <w:rPr/>
      </w:pPr>
      <w:bookmarkStart w:name="_Toc1621793318" w:id="1510842479"/>
      <w:r w:rsidR="5C289398">
        <w:rPr/>
        <w:t>Error Stack Printing</w:t>
      </w:r>
      <w:bookmarkEnd w:id="1510842479"/>
    </w:p>
    <w:p w:rsidRPr="00C62B71" w:rsidR="00147CED" w:rsidP="3B6221F9" w:rsidRDefault="2AA258D9" w14:paraId="08BBC817" w14:textId="18535A51">
      <w:r>
        <w:t xml:space="preserve">We may want to add an option to disable printing of the error stack when an unsupported feature is invoked to keep output clean. This is especially </w:t>
      </w:r>
      <w:r w:rsidR="1F5EE391">
        <w:t>desirable</w:t>
      </w:r>
      <w:r>
        <w:t xml:space="preserve"> </w:t>
      </w:r>
      <w:r w:rsidR="64F69CAA">
        <w:t xml:space="preserve">for automated testing. </w:t>
      </w:r>
      <w:r w:rsidR="36154BAB">
        <w:t>This option could be added as a public H5 API routine or possibly an H5E routine.</w:t>
      </w:r>
      <w:r w:rsidR="1E9A7A16">
        <w:t xml:space="preserve"> This option would likely not be necessary if we go with the approaches outlined in sections 3.5 and 4.5.</w:t>
      </w:r>
    </w:p>
    <w:p w:rsidRPr="00C62B71" w:rsidR="00147CED" w:rsidP="3B6221F9" w:rsidRDefault="4BD9BB48" w14:paraId="57DCAA4A" w14:textId="2AC66DA6">
      <w:pPr>
        <w:pStyle w:val="Heading2"/>
        <w:rPr/>
      </w:pPr>
      <w:bookmarkStart w:name="_Toc1672649457" w:id="1100242050"/>
      <w:r w:rsidR="54AA33C2">
        <w:rPr/>
        <w:t>Partial Support</w:t>
      </w:r>
      <w:bookmarkEnd w:id="1100242050"/>
    </w:p>
    <w:p w:rsidRPr="00C62B71" w:rsidR="00147CED" w:rsidP="3B6221F9" w:rsidRDefault="1F00EC69" w14:paraId="0ACFD60F" w14:textId="19D3CEA1">
      <w:r>
        <w:t xml:space="preserve">If only part of an operation is supported but part is unsupported, </w:t>
      </w:r>
      <w:r w:rsidR="10156A61">
        <w:t xml:space="preserve">for example in a multi dataset I/O operation, </w:t>
      </w:r>
      <w:r>
        <w:t xml:space="preserve">the VOL </w:t>
      </w:r>
      <w:r w:rsidR="62ECD514">
        <w:t>connector</w:t>
      </w:r>
      <w:r>
        <w:t xml:space="preserve"> needs to decide if it should do what it</w:t>
      </w:r>
      <w:r w:rsidR="156A23A7">
        <w:t xml:space="preserve"> can and return unsupported, or do nothing and return unsupported. It is probably </w:t>
      </w:r>
      <w:r w:rsidR="3BCDF1D7">
        <w:t>best to do nothing so the file is not left in an ambiguous state, but an argument could be made that it should do as much as possible. We should make a decision on this and issue guidance.</w:t>
      </w:r>
    </w:p>
    <w:p w:rsidRPr="00C62B71" w:rsidR="00147CED" w:rsidP="3B6221F9" w:rsidRDefault="7ABB2E67" w14:paraId="6F2D60F5" w14:textId="62FD791D">
      <w:pPr>
        <w:pStyle w:val="Heading2"/>
        <w:rPr/>
      </w:pPr>
      <w:bookmarkStart w:name="_Toc1431684130" w:id="1392422068"/>
      <w:r w:rsidR="4FEC8510">
        <w:rPr/>
        <w:t>Asynchronous Operations</w:t>
      </w:r>
      <w:bookmarkEnd w:id="1392422068"/>
    </w:p>
    <w:p w:rsidRPr="00C62B71" w:rsidR="00147CED" w:rsidP="3B6221F9" w:rsidRDefault="69F5EDC0" w14:paraId="32D71185" w14:textId="68F5012F">
      <w:r>
        <w:t>Asynchronous operations have their own unique difficulties with error reporting, and we must make sure to support indicating unsupported operations, even for operations executed asynchronously.</w:t>
      </w:r>
      <w:r w:rsidR="3FF3C664">
        <w:t xml:space="preserve"> This can be accomplished by adding this information to the </w:t>
      </w:r>
      <w:r w:rsidRPr="3B6221F9" w:rsidR="3FF3C664">
        <w:rPr>
          <w:rStyle w:val="PlainTextChar"/>
        </w:rPr>
        <w:t>H5ES_err_info_t</w:t>
      </w:r>
      <w:r w:rsidR="3FF3C664">
        <w:t xml:space="preserve"> struct (and versioning the struct). </w:t>
      </w:r>
      <w:r w:rsidR="00E3732C">
        <w:t xml:space="preserve">The exact way this information should be added depends on the approach taken for the top level API in section 4, and if we go with the error stack parsing approach, no change is needed </w:t>
      </w:r>
      <w:r w:rsidR="72D2F7A4">
        <w:t xml:space="preserve">to </w:t>
      </w:r>
      <w:r w:rsidRPr="3B6221F9" w:rsidR="72D2F7A4">
        <w:rPr>
          <w:rStyle w:val="PlainTextChar"/>
        </w:rPr>
        <w:t>H5ES_err_info_t</w:t>
      </w:r>
      <w:r w:rsidR="72D2F7A4">
        <w:t>.</w:t>
      </w:r>
    </w:p>
    <w:sectPr w:rsidRPr="00C62B71" w:rsidR="00147CED" w:rsidSect="00B75556">
      <w:headerReference w:type="default" r:id="rId12"/>
      <w:footerReference w:type="default" r:id="rId13"/>
      <w:headerReference w:type="first" r:id="rId14"/>
      <w:footerReference w:type="first" r:id="rId15"/>
      <w:pgSz w:w="12240" w:h="15840" w:orient="portrait"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ML" w:author="Matthew Larson" w:date="2025-04-07T10:14:00Z" w:id="5">
    <w:p w:rsidR="00160E57" w:rsidRDefault="00160E57" w14:paraId="57F8DCAA" w14:textId="11A2B185">
      <w:pPr>
        <w:pStyle w:val="CommentText"/>
      </w:pPr>
      <w:r>
        <w:rPr>
          <w:rStyle w:val="CommentReference"/>
        </w:rPr>
        <w:annotationRef/>
      </w:r>
      <w:r w:rsidRPr="152CE5AC">
        <w:t xml:space="preserve">What kind of factors is this referring to? </w:t>
      </w:r>
    </w:p>
  </w:comment>
  <w:comment w:initials="NF" w:author="Neil Fortner" w:date="2025-04-07T10:53:00Z" w:id="6">
    <w:p w:rsidR="00160E57" w:rsidRDefault="00160E57" w14:paraId="0273BE28" w14:textId="267BE077">
      <w:pPr>
        <w:pStyle w:val="CommentText"/>
      </w:pPr>
      <w:r>
        <w:rPr>
          <w:rStyle w:val="CommentReference"/>
        </w:rPr>
        <w:annotationRef/>
      </w:r>
      <w:r w:rsidRPr="7AA6F73D">
        <w:t>Basically any "state" retained outside of the function parameters, including the contents of the file, property list settings, global settings, etc.</w:t>
      </w:r>
    </w:p>
  </w:comment>
  <w:comment w:initials="NF" w:author="Neil Fortner" w:date="2025-04-07T10:53:00Z" w:id="7">
    <w:p w:rsidR="00160E57" w:rsidRDefault="00160E57" w14:paraId="31CB856A" w14:textId="39089145">
      <w:pPr>
        <w:pStyle w:val="CommentText"/>
      </w:pPr>
      <w:r>
        <w:rPr>
          <w:rStyle w:val="CommentReference"/>
        </w:rPr>
        <w:annotationRef/>
      </w:r>
      <w:r w:rsidRPr="7408989C">
        <w:t>I'll try to clarify</w:t>
      </w:r>
    </w:p>
  </w:comment>
  <w:comment w:initials="ML" w:author="Matthew Larson" w:date="2025-04-07T10:17:00Z" w:id="9">
    <w:p w:rsidR="00160E57" w:rsidRDefault="00160E57" w14:paraId="5AEDFEBD" w14:textId="73C874AE">
      <w:pPr>
        <w:pStyle w:val="CommentText"/>
      </w:pPr>
      <w:r>
        <w:rPr>
          <w:rStyle w:val="CommentReference"/>
        </w:rPr>
        <w:annotationRef/>
      </w:r>
      <w:r w:rsidRPr="1B229630">
        <w:t>It might be worth mentioning that this approach wouldn't directly work for VOL routines that return a pointer (attr create, attr open, etc.) We could use something like (void*)-2, but that's another reason not to go this route.</w:t>
      </w:r>
    </w:p>
  </w:comment>
  <w:comment w:initials="ML" w:author="Matthew Larson" w:date="2025-04-07T10:21:00Z" w:id="12">
    <w:p w:rsidR="00160E57" w:rsidRDefault="00160E57" w14:paraId="5FA06090" w14:textId="26773ABD">
      <w:pPr>
        <w:pStyle w:val="CommentText"/>
      </w:pPr>
      <w:r>
        <w:rPr>
          <w:rStyle w:val="CommentReference"/>
        </w:rPr>
        <w:annotationRef/>
      </w:r>
      <w:r w:rsidRPr="55E008A1">
        <w:t xml:space="preserve">How is the library reporting this if a success value is returned? From the following paragraph's mention of the API context, it seems like this might be done by modifying a value on a property list at return-time through the API Context. </w:t>
      </w:r>
    </w:p>
  </w:comment>
  <w:comment w:initials="ML" w:author="Matthew Larson" w:date="2025-04-07T10:34:00Z" w:id="13">
    <w:p w:rsidR="00160E57" w:rsidRDefault="00160E57" w14:paraId="01CC7ABC" w14:textId="3C867AB3">
      <w:pPr>
        <w:pStyle w:val="CommentText"/>
      </w:pPr>
      <w:r>
        <w:rPr>
          <w:rStyle w:val="CommentReference"/>
        </w:rPr>
        <w:annotationRef/>
      </w:r>
      <w:r w:rsidRPr="0FCFBBE4">
        <w:t>Nevermind, I see this is mentioned in section 4.2</w:t>
      </w:r>
    </w:p>
  </w:comment>
  <w:comment w:initials="ML" w:author="Matthew Larson" w:date="2025-04-07T10:26:00Z" w:id="24">
    <w:p w:rsidR="00160E57" w:rsidRDefault="00160E57" w14:paraId="22D6BCB3" w14:textId="243C15A6">
      <w:pPr>
        <w:pStyle w:val="CommentText"/>
      </w:pPr>
      <w:r>
        <w:rPr>
          <w:rStyle w:val="CommentReference"/>
        </w:rPr>
        <w:annotationRef/>
      </w:r>
      <w:r w:rsidRPr="2183AABF">
        <w:t>Potential rewording for clarity: "This approach would proliferate the use of major and minor error codes within the library, which may not be preferred since the removal of these codes entirely has been suggested in the past."</w:t>
      </w:r>
    </w:p>
  </w:comment>
  <w:comment w:initials="ML" w:author="Matthew Larson" w:date="2025-04-07T10:33:00Z" w:id="26">
    <w:p w:rsidR="00160E57" w:rsidRDefault="00160E57" w14:paraId="6563E816" w14:textId="7133C00C">
      <w:pPr>
        <w:pStyle w:val="CommentText"/>
      </w:pPr>
      <w:r>
        <w:rPr>
          <w:rStyle w:val="CommentReference"/>
        </w:rPr>
        <w:annotationRef/>
      </w:r>
      <w:r w:rsidRPr="5CA93188">
        <w:t>This is a point about document organization, but I think it'd be easier to parse the information about each potential approach if sections 3/4 were merged into one section with "VOL interface extension" and "VOL API Extension" as sub-headers under each potential approach. That way, the full description for each approach would be in a single contiguous block.</w:t>
      </w:r>
    </w:p>
  </w:comment>
  <w:comment w:initials="ML" w:author="Matthew Larson" w:date="2025-04-07T10:35:00Z" w:id="30">
    <w:p w:rsidR="00160E57" w:rsidRDefault="00160E57" w14:paraId="4BFBF2BC" w14:textId="238E741A">
      <w:pPr>
        <w:pStyle w:val="CommentText"/>
      </w:pPr>
      <w:r>
        <w:rPr>
          <w:rStyle w:val="CommentReference"/>
        </w:rPr>
        <w:annotationRef/>
      </w:r>
      <w:r w:rsidRPr="0919F987">
        <w:t>I think this header number is outdated - 3.3 is the global variable approach</w:t>
      </w:r>
    </w:p>
  </w:comment>
  <w:comment w:initials="NF" w:author="Neil Fortner" w:date="2025-04-07T10:52:00Z" w:id="31">
    <w:p w:rsidR="00160E57" w:rsidRDefault="00160E57" w14:paraId="4D294466" w14:textId="2F6A7DD1">
      <w:pPr>
        <w:pStyle w:val="CommentText"/>
      </w:pPr>
      <w:r>
        <w:rPr>
          <w:rStyle w:val="CommentReference"/>
        </w:rPr>
        <w:annotationRef/>
      </w:r>
      <w:r w:rsidRPr="28FFB812">
        <w:t>I don't understand. It says 3.3 in the highlighted text. The text was meant to compare the global variable approach for the API to the analogous approach for the VOL layer.</w:t>
      </w:r>
    </w:p>
  </w:comment>
  <w:comment w:initials="ML" w:author="Matthew Larson" w:date="2025-04-07T11:09:00Z" w:id="32">
    <w:p w:rsidR="00160E57" w:rsidRDefault="00160E57" w14:paraId="795E7763" w14:textId="092F49B3">
      <w:pPr>
        <w:pStyle w:val="CommentText"/>
      </w:pPr>
      <w:r>
        <w:rPr>
          <w:rStyle w:val="CommentReference"/>
        </w:rPr>
        <w:annotationRef/>
      </w:r>
      <w:r w:rsidRPr="40939D55">
        <w:t xml:space="preserve">I got the impression that 3.3/4.3 would go hand-in-hand, so it wouldn't make sense to contrast one by saying it lacks the disadvantages of the other. </w:t>
      </w:r>
    </w:p>
    <w:p w:rsidR="00160E57" w:rsidRDefault="00160E57" w14:paraId="78DC227E" w14:textId="03428EFF">
      <w:pPr>
        <w:pStyle w:val="CommentText"/>
      </w:pPr>
    </w:p>
    <w:p w:rsidR="00160E57" w:rsidRDefault="00160E57" w14:paraId="12949F6C" w14:textId="08AF70BD">
      <w:pPr>
        <w:pStyle w:val="CommentText"/>
      </w:pPr>
      <w:r w:rsidRPr="03F2AEE8">
        <w:t>Are the 'disadvantages related to passthrough" referring to the new API call approach in 3.2?</w:t>
      </w:r>
    </w:p>
    <w:p w:rsidR="00160E57" w:rsidRDefault="00160E57" w14:paraId="044AA33C" w14:textId="036B022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F8DCAA" w15:done="0"/>
  <w15:commentEx w15:paraId="0273BE28" w15:paraIdParent="57F8DCAA" w15:done="0"/>
  <w15:commentEx w15:paraId="31CB856A" w15:paraIdParent="57F8DCAA" w15:done="0"/>
  <w15:commentEx w15:paraId="5AEDFEBD" w15:done="0"/>
  <w15:commentEx w15:paraId="5FA06090" w15:done="0"/>
  <w15:commentEx w15:paraId="01CC7ABC" w15:paraIdParent="5FA06090" w15:done="0"/>
  <w15:commentEx w15:paraId="22D6BCB3" w15:done="0"/>
  <w15:commentEx w15:paraId="6563E816" w15:done="0"/>
  <w15:commentEx w15:paraId="4BFBF2BC" w15:done="0"/>
  <w15:commentEx w15:paraId="4D294466" w15:paraIdParent="4BFBF2BC" w15:done="0"/>
  <w15:commentEx w15:paraId="044AA33C" w15:paraIdParent="4BFBF2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E96E58" w16cex:dateUtc="2025-04-07T15:14:00Z"/>
  <w16cex:commentExtensible w16cex:durableId="409E4771" w16cex:dateUtc="2025-04-07T15:53:00Z"/>
  <w16cex:commentExtensible w16cex:durableId="54AAA5CD" w16cex:dateUtc="2025-04-07T15:53:00Z"/>
  <w16cex:commentExtensible w16cex:durableId="148B5066" w16cex:dateUtc="2025-04-07T15:17:00Z"/>
  <w16cex:commentExtensible w16cex:durableId="4BC3CB79" w16cex:dateUtc="2025-04-07T15:21:00Z"/>
  <w16cex:commentExtensible w16cex:durableId="59C62D2F" w16cex:dateUtc="2025-04-07T15:34:00Z"/>
  <w16cex:commentExtensible w16cex:durableId="1340FED8" w16cex:dateUtc="2025-04-07T15:26:00Z"/>
  <w16cex:commentExtensible w16cex:durableId="61E97CB4" w16cex:dateUtc="2025-04-07T15:33:00Z"/>
  <w16cex:commentExtensible w16cex:durableId="55097BEA" w16cex:dateUtc="2025-04-07T15:35:00Z"/>
  <w16cex:commentExtensible w16cex:durableId="474000C7" w16cex:dateUtc="2025-04-07T15:52:00Z"/>
  <w16cex:commentExtensible w16cex:durableId="502F97D9" w16cex:dateUtc="2025-04-07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F8DCAA" w16cid:durableId="25E96E58"/>
  <w16cid:commentId w16cid:paraId="0273BE28" w16cid:durableId="409E4771"/>
  <w16cid:commentId w16cid:paraId="31CB856A" w16cid:durableId="54AAA5CD"/>
  <w16cid:commentId w16cid:paraId="5AEDFEBD" w16cid:durableId="148B5066"/>
  <w16cid:commentId w16cid:paraId="5FA06090" w16cid:durableId="4BC3CB79"/>
  <w16cid:commentId w16cid:paraId="01CC7ABC" w16cid:durableId="59C62D2F"/>
  <w16cid:commentId w16cid:paraId="22D6BCB3" w16cid:durableId="1340FED8"/>
  <w16cid:commentId w16cid:paraId="6563E816" w16cid:durableId="61E97CB4"/>
  <w16cid:commentId w16cid:paraId="4BFBF2BC" w16cid:durableId="55097BEA"/>
  <w16cid:commentId w16cid:paraId="4D294466" w16cid:durableId="474000C7"/>
  <w16cid:commentId w16cid:paraId="044AA33C" w16cid:durableId="502F97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78AC" w:rsidP="00B75556" w:rsidRDefault="00C778AC" w14:paraId="78A7AB9F" w14:textId="77777777">
      <w:r>
        <w:separator/>
      </w:r>
    </w:p>
  </w:endnote>
  <w:endnote w:type="continuationSeparator" w:id="0">
    <w:p w:rsidR="00C778AC" w:rsidP="00B75556" w:rsidRDefault="00C778AC" w14:paraId="09A61573" w14:textId="77777777">
      <w:r>
        <w:continuationSeparator/>
      </w:r>
    </w:p>
  </w:endnote>
  <w:endnote w:type="continuationNotice" w:id="1">
    <w:p w:rsidR="00C778AC" w:rsidRDefault="00C778AC" w14:paraId="40B7120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sdt>
    <w:sdtPr>
      <w:id w:val="1478425"/>
      <w:docPartObj>
        <w:docPartGallery w:val="Page Numbers (Bottom of Page)"/>
        <w:docPartUnique/>
      </w:docPartObj>
    </w:sdtPr>
    <w:sdtContent>
      <w:sdt>
        <w:sdtPr>
          <w:id w:val="1478426"/>
          <w:docPartObj>
            <w:docPartGallery w:val="Page Numbers (Top of Page)"/>
            <w:docPartUnique/>
          </w:docPartObj>
        </w:sdtPr>
        <w:sdtContent>
          <w:p w:rsidR="00986E7D" w:rsidP="00B75556" w:rsidRDefault="006D188E" w14:paraId="51660828" w14:textId="77777777">
            <w:pPr>
              <w:pStyle w:val="HDFFooter"/>
            </w:pPr>
            <w:r>
              <w:rPr>
                <w:noProof/>
              </w:rPr>
              <w:drawing>
                <wp:anchor distT="0" distB="0" distL="0" distR="0" simplePos="0" relativeHeight="251658240" behindDoc="0" locked="0" layoutInCell="1" allowOverlap="1" wp14:anchorId="3EBCE065" wp14:editId="3A025C38">
                  <wp:simplePos x="0" y="0"/>
                  <wp:positionH relativeFrom="leftMargin">
                    <wp:posOffset>822960</wp:posOffset>
                  </wp:positionH>
                  <wp:positionV relativeFrom="bottomMargin">
                    <wp:posOffset>336550</wp:posOffset>
                  </wp:positionV>
                  <wp:extent cx="594360" cy="264160"/>
                  <wp:effectExtent l="0" t="0" r="0" b="0"/>
                  <wp:wrapSquare wrapText="right"/>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1">
                            <a:extLst>
                              <a:ext uri="{28A0092B-C50C-407E-A947-70E740481C1C}">
                                <a14:useLocalDpi xmlns:a14="http://schemas.microsoft.com/office/drawing/2010/main" val="0"/>
                              </a:ext>
                            </a:extLst>
                          </a:blip>
                          <a:stretch>
                            <a:fillRect/>
                          </a:stretch>
                        </pic:blipFill>
                        <pic:spPr>
                          <a:xfrm>
                            <a:off x="0" y="0"/>
                            <a:ext cx="594360" cy="264160"/>
                          </a:xfrm>
                          <a:prstGeom prst="rect">
                            <a:avLst/>
                          </a:prstGeom>
                        </pic:spPr>
                      </pic:pic>
                    </a:graphicData>
                  </a:graphic>
                  <wp14:sizeRelV relativeFrom="margin">
                    <wp14:pctHeight>0</wp14:pctHeight>
                  </wp14:sizeRelV>
                </wp:anchor>
              </w:drawing>
            </w:r>
            <w:r>
              <w:t xml:space="preserve">Page </w:t>
            </w:r>
            <w:r>
              <w:fldChar w:fldCharType="begin"/>
            </w:r>
            <w:r>
              <w:instrText xml:space="preserve"> PAGE </w:instrText>
            </w:r>
            <w:r>
              <w:fldChar w:fldCharType="separate"/>
            </w:r>
            <w:r>
              <w:rPr>
                <w:noProof/>
              </w:rPr>
              <w:t>4</w:t>
            </w:r>
            <w:r>
              <w:fldChar w:fldCharType="end"/>
            </w:r>
            <w:r>
              <w:t xml:space="preserve"> of </w:t>
            </w:r>
            <w:r>
              <w:fldChar w:fldCharType="begin"/>
            </w:r>
            <w:r>
              <w:instrText xml:space="preserve"> NUMPAGES  </w:instrText>
            </w:r>
            <w:r>
              <w:fldChar w:fldCharType="separate"/>
            </w:r>
            <w:r>
              <w:rPr>
                <w:noProof/>
              </w:rPr>
              <w:t>5</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sdt>
    <w:sdtPr>
      <w:id w:val="1478483"/>
      <w:docPartObj>
        <w:docPartGallery w:val="Page Numbers (Bottom of Page)"/>
        <w:docPartUnique/>
      </w:docPartObj>
    </w:sdtPr>
    <w:sdtContent>
      <w:sdt>
        <w:sdtPr>
          <w:id w:val="1478484"/>
          <w:docPartObj>
            <w:docPartGallery w:val="Page Numbers (Top of Page)"/>
            <w:docPartUnique/>
          </w:docPartObj>
        </w:sdtPr>
        <w:sdtContent>
          <w:p w:rsidR="00986E7D" w:rsidP="00B75556" w:rsidRDefault="006D188E" w14:paraId="4DA6AB01" w14:textId="77777777">
            <w:pPr>
              <w:pStyle w:val="HDFFooter"/>
            </w:pPr>
            <w:r>
              <w:rPr>
                <w:noProof/>
              </w:rPr>
              <w:drawing>
                <wp:anchor distT="0" distB="0" distL="0" distR="0" simplePos="0" relativeHeight="251658241" behindDoc="0" locked="0" layoutInCell="1" allowOverlap="1" wp14:anchorId="6C298410" wp14:editId="298A4380">
                  <wp:simplePos x="0" y="0"/>
                  <wp:positionH relativeFrom="leftMargin">
                    <wp:posOffset>821690</wp:posOffset>
                  </wp:positionH>
                  <wp:positionV relativeFrom="bottomMargin">
                    <wp:posOffset>335915</wp:posOffset>
                  </wp:positionV>
                  <wp:extent cx="594360" cy="264160"/>
                  <wp:effectExtent l="0" t="0" r="0" b="0"/>
                  <wp:wrapSquare wrapText="right"/>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pic:cNvPicPr/>
                        </pic:nvPicPr>
                        <pic:blipFill>
                          <a:blip r:embed="rId1">
                            <a:extLst>
                              <a:ext uri="{28A0092B-C50C-407E-A947-70E740481C1C}">
                                <a14:useLocalDpi xmlns:a14="http://schemas.microsoft.com/office/drawing/2010/main" val="0"/>
                              </a:ext>
                            </a:extLst>
                          </a:blip>
                          <a:stretch>
                            <a:fillRect/>
                          </a:stretch>
                        </pic:blipFill>
                        <pic:spPr>
                          <a:xfrm>
                            <a:off x="0" y="0"/>
                            <a:ext cx="594360" cy="264160"/>
                          </a:xfrm>
                          <a:prstGeom prst="rect">
                            <a:avLst/>
                          </a:prstGeom>
                        </pic:spPr>
                      </pic:pic>
                    </a:graphicData>
                  </a:graphic>
                  <wp14:sizeRelV relativeFrom="margin">
                    <wp14:pctHeight>0</wp14:pctHeight>
                  </wp14:sizeRelV>
                </wp:anchor>
              </w:drawing>
            </w: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5</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78AC" w:rsidP="00B75556" w:rsidRDefault="00C778AC" w14:paraId="2E541C8D" w14:textId="77777777">
      <w:r>
        <w:separator/>
      </w:r>
    </w:p>
  </w:footnote>
  <w:footnote w:type="continuationSeparator" w:id="0">
    <w:p w:rsidR="00C778AC" w:rsidP="00B75556" w:rsidRDefault="00C778AC" w14:paraId="59B95806" w14:textId="77777777">
      <w:r>
        <w:continuationSeparator/>
      </w:r>
    </w:p>
  </w:footnote>
  <w:footnote w:type="continuationNotice" w:id="1">
    <w:p w:rsidR="00C778AC" w:rsidRDefault="00C778AC" w14:paraId="6CB0CAF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3B6221F9" w:rsidP="3B6221F9" w:rsidRDefault="3B6221F9" w14:paraId="5243045C" w14:textId="75700AC3">
    <w:pPr>
      <w:pStyle w:val="THGHeader"/>
    </w:pPr>
    <w:r w:rsidR="6D10307E">
      <w:rPr/>
      <w:t>April 2, 2025RFC THG 2025-04-</w:t>
    </w:r>
    <w:r w:rsidR="6D10307E">
      <w:rPr/>
      <w:t>2.v</w:t>
    </w:r>
    <w:ins w:author="Neil Fortner" w:date="2025-04-15T18:14:00.809Z" w:id="1183118389">
      <w:r w:rsidR="6D10307E">
        <w:t>2</w:t>
      </w:r>
    </w:ins>
    <w:del w:author="Neil Fortner" w:date="2025-04-15T18:13:59.793Z" w:id="1826881370">
      <w:r w:rsidDel="6D10307E">
        <w:delText>1</w:delText>
      </w:r>
    </w:del>
  </w:p>
  <w:p w:rsidR="004D36B8" w:rsidP="00B75556" w:rsidRDefault="004D36B8" w14:paraId="6A3F040A" w14:textId="77777777">
    <w:pPr>
      <w:pStyle w:val="THGHeader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D4EA4" w:rsidR="00986E7D" w:rsidP="00B75556" w:rsidRDefault="3B6221F9" w14:paraId="4BFA7DF2" w14:textId="3190C922">
    <w:pPr>
      <w:pStyle w:val="THGHeader"/>
    </w:pPr>
    <w:r w:rsidR="6D10307E">
      <w:rPr/>
      <w:t>April 2, 2025</w:t>
    </w:r>
    <w:r w:rsidR="006D188E">
      <w:ptab w:alignment="center" w:relativeTo="margin" w:leader="none"/>
    </w:r>
    <w:r w:rsidR="006D188E">
      <w:ptab w:alignment="right" w:relativeTo="margin" w:leader="none"/>
    </w:r>
    <w:r w:rsidR="6D10307E">
      <w:rPr/>
      <w:t>RFC THG 2025-04-2.v</w:t>
    </w:r>
    <w:ins w:author="Neil Fortner" w:date="2025-04-15T18:13:54.734Z" w:id="899575586">
      <w:r w:rsidR="6D10307E">
        <w:rPr/>
        <w:t>2</w:t>
      </w:r>
    </w:ins>
    <w:del w:author="Neil Fortner" w:date="2025-04-15T18:13:54.218Z" w:id="1650579230">
      <w:r w:rsidDel="6D10307E">
        <w:delText>1</w:delText>
      </w:r>
    </w:del>
  </w:p>
</w:hdr>
</file>

<file path=word/intelligence2.xml><?xml version="1.0" encoding="utf-8"?>
<int2:intelligence xmlns:int2="http://schemas.microsoft.com/office/intelligence/2020/intelligence" xmlns:oel="http://schemas.microsoft.com/office/2019/extlst">
  <int2:observations>
    <int2:bookmark int2:bookmarkName="_Int_C8rnyfs8" int2:invalidationBookmarkName="" int2:hashCode="XehErs/6TubTdr" int2:id="vorM4xT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8"/>
    <w:multiLevelType w:val="singleLevel"/>
    <w:tmpl w:val="192282CE"/>
    <w:lvl w:ilvl="0">
      <w:start w:val="1"/>
      <w:numFmt w:val="decimal"/>
      <w:pStyle w:val="ListNumber"/>
      <w:lvlText w:val="%1)"/>
      <w:lvlJc w:val="left"/>
      <w:pPr>
        <w:ind w:left="360" w:hanging="360"/>
      </w:pPr>
    </w:lvl>
  </w:abstractNum>
  <w:abstractNum w:abstractNumId="4" w15:restartNumberingAfterBreak="0">
    <w:nsid w:val="07591A68"/>
    <w:multiLevelType w:val="multilevel"/>
    <w:tmpl w:val="FD264A3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C361EB8"/>
    <w:multiLevelType w:val="multilevel"/>
    <w:tmpl w:val="545C9F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68A5818"/>
    <w:multiLevelType w:val="multilevel"/>
    <w:tmpl w:val="AAAE80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72216D0"/>
    <w:multiLevelType w:val="multilevel"/>
    <w:tmpl w:val="8A2AF252"/>
    <w:lvl w:ilvl="0">
      <w:start w:val="1"/>
      <w:numFmt w:val="decimal"/>
      <w:lvlText w:val="%1)"/>
      <w:lvlJc w:val="left"/>
      <w:pPr>
        <w:tabs>
          <w:tab w:val="num" w:pos="720"/>
        </w:tabs>
        <w:ind w:left="720" w:hanging="360"/>
      </w:pPr>
      <w:rPr>
        <w:rFonts w:hint="default" w:asciiTheme="minorHAnsi" w:hAnsiTheme="minorHAnsi" w:eastAsiaTheme="minorHAnsi" w:cstheme="minorBidi"/>
        <w:sz w:val="24"/>
        <w:szCs w:val="24"/>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B80F43"/>
    <w:multiLevelType w:val="hybridMultilevel"/>
    <w:tmpl w:val="3B3A9C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24136B0"/>
    <w:multiLevelType w:val="multilevel"/>
    <w:tmpl w:val="8A2AF252"/>
    <w:lvl w:ilvl="0">
      <w:start w:val="1"/>
      <w:numFmt w:val="decimal"/>
      <w:lvlText w:val="%1)"/>
      <w:lvlJc w:val="left"/>
      <w:pPr>
        <w:tabs>
          <w:tab w:val="num" w:pos="720"/>
        </w:tabs>
        <w:ind w:left="720" w:hanging="360"/>
      </w:pPr>
      <w:rPr>
        <w:rFonts w:hint="default" w:asciiTheme="minorHAnsi" w:hAnsiTheme="minorHAnsi" w:eastAsiaTheme="minorHAnsi" w:cstheme="minorBidi"/>
        <w:sz w:val="24"/>
        <w:szCs w:val="24"/>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9AC3ED6"/>
    <w:multiLevelType w:val="hybridMultilevel"/>
    <w:tmpl w:val="97528C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8970B30"/>
    <w:multiLevelType w:val="multilevel"/>
    <w:tmpl w:val="AC1C59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971388C"/>
    <w:multiLevelType w:val="hybridMultilevel"/>
    <w:tmpl w:val="1EF62C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B892FCC"/>
    <w:multiLevelType w:val="hybridMultilevel"/>
    <w:tmpl w:val="E1341B7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6E0511E2"/>
    <w:multiLevelType w:val="multilevel"/>
    <w:tmpl w:val="757820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8D548B"/>
    <w:multiLevelType w:val="multilevel"/>
    <w:tmpl w:val="1AEE98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53367EE"/>
    <w:multiLevelType w:val="hybridMultilevel"/>
    <w:tmpl w:val="BAFE44B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06805342">
    <w:abstractNumId w:val="4"/>
  </w:num>
  <w:num w:numId="2" w16cid:durableId="694379243">
    <w:abstractNumId w:val="16"/>
  </w:num>
  <w:num w:numId="3" w16cid:durableId="2047751125">
    <w:abstractNumId w:val="3"/>
  </w:num>
  <w:num w:numId="4" w16cid:durableId="1221863767">
    <w:abstractNumId w:val="2"/>
  </w:num>
  <w:num w:numId="5" w16cid:durableId="453064573">
    <w:abstractNumId w:val="1"/>
  </w:num>
  <w:num w:numId="6" w16cid:durableId="1985504224">
    <w:abstractNumId w:val="0"/>
  </w:num>
  <w:num w:numId="7" w16cid:durableId="869301577">
    <w:abstractNumId w:val="8"/>
  </w:num>
  <w:num w:numId="8" w16cid:durableId="880828165">
    <w:abstractNumId w:val="10"/>
  </w:num>
  <w:num w:numId="9" w16cid:durableId="880091609">
    <w:abstractNumId w:val="7"/>
  </w:num>
  <w:num w:numId="10" w16cid:durableId="340203488">
    <w:abstractNumId w:val="12"/>
  </w:num>
  <w:num w:numId="11" w16cid:durableId="810439365">
    <w:abstractNumId w:val="6"/>
  </w:num>
  <w:num w:numId="12" w16cid:durableId="621347578">
    <w:abstractNumId w:val="5"/>
  </w:num>
  <w:num w:numId="13" w16cid:durableId="1480656397">
    <w:abstractNumId w:val="15"/>
  </w:num>
  <w:num w:numId="14" w16cid:durableId="1598753382">
    <w:abstractNumId w:val="17"/>
  </w:num>
  <w:num w:numId="15" w16cid:durableId="1089424046">
    <w:abstractNumId w:val="11"/>
  </w:num>
  <w:num w:numId="16" w16cid:durableId="777217460">
    <w:abstractNumId w:val="14"/>
  </w:num>
  <w:num w:numId="17" w16cid:durableId="1561554663">
    <w:abstractNumId w:val="18"/>
  </w:num>
  <w:num w:numId="18" w16cid:durableId="1850754587">
    <w:abstractNumId w:val="13"/>
  </w:num>
  <w:num w:numId="19" w16cid:durableId="1697584537">
    <w:abstractNumId w:val="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hew Larson">
    <w15:presenceInfo w15:providerId="AD" w15:userId="S::mlarson@hdfgroup.org::4613acba-f0dd-47da-868a-355376315964"/>
  </w15:person>
  <w15:person w15:author="Neil Fortner">
    <w15:presenceInfo w15:providerId="AD" w15:userId="S::nfortne2@hdfgroup.org::6b705aa7-0fd3-4014-8dfa-e7a568acf7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true"/>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66"/>
    <w:rsid w:val="00000493"/>
    <w:rsid w:val="00000872"/>
    <w:rsid w:val="00000E61"/>
    <w:rsid w:val="000017C1"/>
    <w:rsid w:val="00001BB0"/>
    <w:rsid w:val="00001C34"/>
    <w:rsid w:val="00002D70"/>
    <w:rsid w:val="000032D4"/>
    <w:rsid w:val="00003DF2"/>
    <w:rsid w:val="0000416E"/>
    <w:rsid w:val="000042CA"/>
    <w:rsid w:val="00004793"/>
    <w:rsid w:val="0000528C"/>
    <w:rsid w:val="00006646"/>
    <w:rsid w:val="000066B7"/>
    <w:rsid w:val="00006DC2"/>
    <w:rsid w:val="00007E33"/>
    <w:rsid w:val="00010F3E"/>
    <w:rsid w:val="00010FF2"/>
    <w:rsid w:val="000113ED"/>
    <w:rsid w:val="0001165D"/>
    <w:rsid w:val="00012A63"/>
    <w:rsid w:val="00012F0A"/>
    <w:rsid w:val="00013A7F"/>
    <w:rsid w:val="00014A03"/>
    <w:rsid w:val="00014DE3"/>
    <w:rsid w:val="00015533"/>
    <w:rsid w:val="00015902"/>
    <w:rsid w:val="00015BCD"/>
    <w:rsid w:val="000165BA"/>
    <w:rsid w:val="00016AEF"/>
    <w:rsid w:val="00020548"/>
    <w:rsid w:val="00020550"/>
    <w:rsid w:val="00020F34"/>
    <w:rsid w:val="00021040"/>
    <w:rsid w:val="0002164E"/>
    <w:rsid w:val="00021B07"/>
    <w:rsid w:val="00021FFB"/>
    <w:rsid w:val="00023AE6"/>
    <w:rsid w:val="00027083"/>
    <w:rsid w:val="000276A1"/>
    <w:rsid w:val="0003008A"/>
    <w:rsid w:val="000310E4"/>
    <w:rsid w:val="0003130C"/>
    <w:rsid w:val="000319A6"/>
    <w:rsid w:val="00032DB7"/>
    <w:rsid w:val="000330AE"/>
    <w:rsid w:val="00033410"/>
    <w:rsid w:val="000342F7"/>
    <w:rsid w:val="000343A7"/>
    <w:rsid w:val="00034F0C"/>
    <w:rsid w:val="00035B25"/>
    <w:rsid w:val="00036046"/>
    <w:rsid w:val="00036FB3"/>
    <w:rsid w:val="000408C1"/>
    <w:rsid w:val="00041B15"/>
    <w:rsid w:val="00042AAE"/>
    <w:rsid w:val="00043C2D"/>
    <w:rsid w:val="0004417F"/>
    <w:rsid w:val="00044FDB"/>
    <w:rsid w:val="00045665"/>
    <w:rsid w:val="00045E08"/>
    <w:rsid w:val="0004672D"/>
    <w:rsid w:val="00046C32"/>
    <w:rsid w:val="00046F5F"/>
    <w:rsid w:val="00047254"/>
    <w:rsid w:val="00047C29"/>
    <w:rsid w:val="00047EEA"/>
    <w:rsid w:val="00047FA4"/>
    <w:rsid w:val="000500F7"/>
    <w:rsid w:val="00050202"/>
    <w:rsid w:val="000507E6"/>
    <w:rsid w:val="00050801"/>
    <w:rsid w:val="00050994"/>
    <w:rsid w:val="00050B96"/>
    <w:rsid w:val="00050E2D"/>
    <w:rsid w:val="00050F3E"/>
    <w:rsid w:val="000511C5"/>
    <w:rsid w:val="00051A3E"/>
    <w:rsid w:val="000529ED"/>
    <w:rsid w:val="00052F5A"/>
    <w:rsid w:val="0005340C"/>
    <w:rsid w:val="00053EFF"/>
    <w:rsid w:val="00054392"/>
    <w:rsid w:val="00054833"/>
    <w:rsid w:val="0005495A"/>
    <w:rsid w:val="00056092"/>
    <w:rsid w:val="0005615B"/>
    <w:rsid w:val="00056717"/>
    <w:rsid w:val="00056933"/>
    <w:rsid w:val="00057A5B"/>
    <w:rsid w:val="00057F83"/>
    <w:rsid w:val="0006045C"/>
    <w:rsid w:val="00060B88"/>
    <w:rsid w:val="00060BE2"/>
    <w:rsid w:val="000614C1"/>
    <w:rsid w:val="00061757"/>
    <w:rsid w:val="000618F7"/>
    <w:rsid w:val="0006204B"/>
    <w:rsid w:val="0006210B"/>
    <w:rsid w:val="00062760"/>
    <w:rsid w:val="00062A4E"/>
    <w:rsid w:val="00062A6F"/>
    <w:rsid w:val="00063999"/>
    <w:rsid w:val="00063F76"/>
    <w:rsid w:val="00064468"/>
    <w:rsid w:val="00064B4D"/>
    <w:rsid w:val="00065012"/>
    <w:rsid w:val="000656CE"/>
    <w:rsid w:val="00066451"/>
    <w:rsid w:val="00066719"/>
    <w:rsid w:val="0006693B"/>
    <w:rsid w:val="00067A54"/>
    <w:rsid w:val="00067E5E"/>
    <w:rsid w:val="0007066E"/>
    <w:rsid w:val="00070D79"/>
    <w:rsid w:val="0007131A"/>
    <w:rsid w:val="00071513"/>
    <w:rsid w:val="000721BA"/>
    <w:rsid w:val="0007253A"/>
    <w:rsid w:val="0007305D"/>
    <w:rsid w:val="000742CA"/>
    <w:rsid w:val="0007469A"/>
    <w:rsid w:val="00074960"/>
    <w:rsid w:val="00074A28"/>
    <w:rsid w:val="00076878"/>
    <w:rsid w:val="0007784C"/>
    <w:rsid w:val="0008126A"/>
    <w:rsid w:val="000812AF"/>
    <w:rsid w:val="000819F3"/>
    <w:rsid w:val="0008222D"/>
    <w:rsid w:val="00083963"/>
    <w:rsid w:val="00084F4D"/>
    <w:rsid w:val="00084FCB"/>
    <w:rsid w:val="00085059"/>
    <w:rsid w:val="00085816"/>
    <w:rsid w:val="0008595A"/>
    <w:rsid w:val="00085A8A"/>
    <w:rsid w:val="000860EE"/>
    <w:rsid w:val="00086C01"/>
    <w:rsid w:val="000872C7"/>
    <w:rsid w:val="00087B4C"/>
    <w:rsid w:val="00087C06"/>
    <w:rsid w:val="00087F52"/>
    <w:rsid w:val="00087FA7"/>
    <w:rsid w:val="00090B3B"/>
    <w:rsid w:val="00090C01"/>
    <w:rsid w:val="000915FA"/>
    <w:rsid w:val="000925FE"/>
    <w:rsid w:val="000928D3"/>
    <w:rsid w:val="00092939"/>
    <w:rsid w:val="00093FCC"/>
    <w:rsid w:val="0009458A"/>
    <w:rsid w:val="00094650"/>
    <w:rsid w:val="000946EA"/>
    <w:rsid w:val="000958B4"/>
    <w:rsid w:val="00096061"/>
    <w:rsid w:val="00096145"/>
    <w:rsid w:val="000978E1"/>
    <w:rsid w:val="000A0D79"/>
    <w:rsid w:val="000A1617"/>
    <w:rsid w:val="000A1658"/>
    <w:rsid w:val="000A3261"/>
    <w:rsid w:val="000A3AEC"/>
    <w:rsid w:val="000A442F"/>
    <w:rsid w:val="000A496A"/>
    <w:rsid w:val="000A567E"/>
    <w:rsid w:val="000A57E7"/>
    <w:rsid w:val="000A61C2"/>
    <w:rsid w:val="000A7F68"/>
    <w:rsid w:val="000B06F3"/>
    <w:rsid w:val="000B073D"/>
    <w:rsid w:val="000B1005"/>
    <w:rsid w:val="000B2704"/>
    <w:rsid w:val="000B2A84"/>
    <w:rsid w:val="000B2D23"/>
    <w:rsid w:val="000B360F"/>
    <w:rsid w:val="000B364B"/>
    <w:rsid w:val="000B36F9"/>
    <w:rsid w:val="000B3DAD"/>
    <w:rsid w:val="000B4BF3"/>
    <w:rsid w:val="000B518F"/>
    <w:rsid w:val="000B53ED"/>
    <w:rsid w:val="000B5FFA"/>
    <w:rsid w:val="000B692A"/>
    <w:rsid w:val="000B7B1E"/>
    <w:rsid w:val="000C0081"/>
    <w:rsid w:val="000C0363"/>
    <w:rsid w:val="000C118F"/>
    <w:rsid w:val="000C2341"/>
    <w:rsid w:val="000C2482"/>
    <w:rsid w:val="000C3258"/>
    <w:rsid w:val="000C3962"/>
    <w:rsid w:val="000C45A3"/>
    <w:rsid w:val="000C4D3F"/>
    <w:rsid w:val="000C5323"/>
    <w:rsid w:val="000C5780"/>
    <w:rsid w:val="000C5B21"/>
    <w:rsid w:val="000C5F10"/>
    <w:rsid w:val="000C6038"/>
    <w:rsid w:val="000C7052"/>
    <w:rsid w:val="000C764C"/>
    <w:rsid w:val="000D0246"/>
    <w:rsid w:val="000D08DD"/>
    <w:rsid w:val="000D1AB8"/>
    <w:rsid w:val="000D1D53"/>
    <w:rsid w:val="000D22B0"/>
    <w:rsid w:val="000D33EF"/>
    <w:rsid w:val="000D3AA3"/>
    <w:rsid w:val="000D71C4"/>
    <w:rsid w:val="000E0654"/>
    <w:rsid w:val="000E06C6"/>
    <w:rsid w:val="000E07FB"/>
    <w:rsid w:val="000E0E76"/>
    <w:rsid w:val="000E1263"/>
    <w:rsid w:val="000E1FCF"/>
    <w:rsid w:val="000E23B5"/>
    <w:rsid w:val="000E28BC"/>
    <w:rsid w:val="000E2B68"/>
    <w:rsid w:val="000E2C28"/>
    <w:rsid w:val="000E2FCF"/>
    <w:rsid w:val="000E5D7A"/>
    <w:rsid w:val="000E68E1"/>
    <w:rsid w:val="000E6E84"/>
    <w:rsid w:val="000E6F00"/>
    <w:rsid w:val="000E741A"/>
    <w:rsid w:val="000F1BDA"/>
    <w:rsid w:val="000F1C1B"/>
    <w:rsid w:val="000F1CC0"/>
    <w:rsid w:val="000F1EFC"/>
    <w:rsid w:val="000F2D7D"/>
    <w:rsid w:val="000F33E7"/>
    <w:rsid w:val="000F3AC8"/>
    <w:rsid w:val="000F4505"/>
    <w:rsid w:val="000F454E"/>
    <w:rsid w:val="000F4C5E"/>
    <w:rsid w:val="000F5F18"/>
    <w:rsid w:val="000F60FD"/>
    <w:rsid w:val="000F6F0E"/>
    <w:rsid w:val="00100473"/>
    <w:rsid w:val="00101189"/>
    <w:rsid w:val="00101D02"/>
    <w:rsid w:val="00101E3E"/>
    <w:rsid w:val="001020A4"/>
    <w:rsid w:val="001020EE"/>
    <w:rsid w:val="001023C0"/>
    <w:rsid w:val="00102C5F"/>
    <w:rsid w:val="00104866"/>
    <w:rsid w:val="00104868"/>
    <w:rsid w:val="001051A9"/>
    <w:rsid w:val="00105403"/>
    <w:rsid w:val="00105867"/>
    <w:rsid w:val="00105C54"/>
    <w:rsid w:val="00106616"/>
    <w:rsid w:val="00106701"/>
    <w:rsid w:val="00106F9E"/>
    <w:rsid w:val="00107A14"/>
    <w:rsid w:val="00107A65"/>
    <w:rsid w:val="00107C3C"/>
    <w:rsid w:val="00107E8D"/>
    <w:rsid w:val="001108F8"/>
    <w:rsid w:val="0011237B"/>
    <w:rsid w:val="00112678"/>
    <w:rsid w:val="0011640E"/>
    <w:rsid w:val="00116AD5"/>
    <w:rsid w:val="0012009D"/>
    <w:rsid w:val="00120669"/>
    <w:rsid w:val="00120CAE"/>
    <w:rsid w:val="001210FB"/>
    <w:rsid w:val="001210FF"/>
    <w:rsid w:val="0012187B"/>
    <w:rsid w:val="00121E67"/>
    <w:rsid w:val="00122557"/>
    <w:rsid w:val="00122707"/>
    <w:rsid w:val="00123EFD"/>
    <w:rsid w:val="00124638"/>
    <w:rsid w:val="00124B6E"/>
    <w:rsid w:val="001259E6"/>
    <w:rsid w:val="00125F56"/>
    <w:rsid w:val="00127632"/>
    <w:rsid w:val="00127ACE"/>
    <w:rsid w:val="00127C90"/>
    <w:rsid w:val="00130105"/>
    <w:rsid w:val="00131CC6"/>
    <w:rsid w:val="00131EDE"/>
    <w:rsid w:val="00132000"/>
    <w:rsid w:val="001320E6"/>
    <w:rsid w:val="0013248D"/>
    <w:rsid w:val="0013273C"/>
    <w:rsid w:val="00132FC9"/>
    <w:rsid w:val="00133222"/>
    <w:rsid w:val="001335D5"/>
    <w:rsid w:val="00133C20"/>
    <w:rsid w:val="00133D09"/>
    <w:rsid w:val="00133F33"/>
    <w:rsid w:val="001358BB"/>
    <w:rsid w:val="00136E6B"/>
    <w:rsid w:val="00137C39"/>
    <w:rsid w:val="00141FF5"/>
    <w:rsid w:val="00142996"/>
    <w:rsid w:val="00142E7D"/>
    <w:rsid w:val="00143146"/>
    <w:rsid w:val="00144493"/>
    <w:rsid w:val="0014465D"/>
    <w:rsid w:val="0014487E"/>
    <w:rsid w:val="00144A2B"/>
    <w:rsid w:val="00145195"/>
    <w:rsid w:val="00145988"/>
    <w:rsid w:val="00146283"/>
    <w:rsid w:val="00146355"/>
    <w:rsid w:val="001468AF"/>
    <w:rsid w:val="0014708B"/>
    <w:rsid w:val="00147C82"/>
    <w:rsid w:val="00147CE0"/>
    <w:rsid w:val="00147CED"/>
    <w:rsid w:val="001525A6"/>
    <w:rsid w:val="00152AE5"/>
    <w:rsid w:val="00152BEE"/>
    <w:rsid w:val="00152CB8"/>
    <w:rsid w:val="00152D90"/>
    <w:rsid w:val="001530AE"/>
    <w:rsid w:val="00154B3A"/>
    <w:rsid w:val="001550EB"/>
    <w:rsid w:val="00155811"/>
    <w:rsid w:val="00155CE6"/>
    <w:rsid w:val="00156BEC"/>
    <w:rsid w:val="00157524"/>
    <w:rsid w:val="0015768B"/>
    <w:rsid w:val="001607B9"/>
    <w:rsid w:val="00160E57"/>
    <w:rsid w:val="00163CEC"/>
    <w:rsid w:val="00164F4E"/>
    <w:rsid w:val="0016518B"/>
    <w:rsid w:val="001662C8"/>
    <w:rsid w:val="0016641D"/>
    <w:rsid w:val="00166D36"/>
    <w:rsid w:val="00166DF8"/>
    <w:rsid w:val="00166FC9"/>
    <w:rsid w:val="00167955"/>
    <w:rsid w:val="001709B3"/>
    <w:rsid w:val="00170EEF"/>
    <w:rsid w:val="001710B4"/>
    <w:rsid w:val="00171103"/>
    <w:rsid w:val="00173774"/>
    <w:rsid w:val="001738F7"/>
    <w:rsid w:val="00174128"/>
    <w:rsid w:val="0017496B"/>
    <w:rsid w:val="00174E77"/>
    <w:rsid w:val="001754D1"/>
    <w:rsid w:val="001757CE"/>
    <w:rsid w:val="00175A2F"/>
    <w:rsid w:val="00175C84"/>
    <w:rsid w:val="00176282"/>
    <w:rsid w:val="00176C8E"/>
    <w:rsid w:val="001777CA"/>
    <w:rsid w:val="00180A27"/>
    <w:rsid w:val="00181E9B"/>
    <w:rsid w:val="001821C2"/>
    <w:rsid w:val="001830E6"/>
    <w:rsid w:val="00183B0D"/>
    <w:rsid w:val="00184E40"/>
    <w:rsid w:val="00185677"/>
    <w:rsid w:val="00185E08"/>
    <w:rsid w:val="00185FA5"/>
    <w:rsid w:val="00186045"/>
    <w:rsid w:val="00186E3A"/>
    <w:rsid w:val="00186E65"/>
    <w:rsid w:val="00187B33"/>
    <w:rsid w:val="00190113"/>
    <w:rsid w:val="001903B9"/>
    <w:rsid w:val="001913DA"/>
    <w:rsid w:val="0019147D"/>
    <w:rsid w:val="00191A0B"/>
    <w:rsid w:val="00193C46"/>
    <w:rsid w:val="00193D59"/>
    <w:rsid w:val="0019420C"/>
    <w:rsid w:val="001946FC"/>
    <w:rsid w:val="001948B8"/>
    <w:rsid w:val="00196D52"/>
    <w:rsid w:val="001A0472"/>
    <w:rsid w:val="001A0479"/>
    <w:rsid w:val="001A061D"/>
    <w:rsid w:val="001A0624"/>
    <w:rsid w:val="001A0820"/>
    <w:rsid w:val="001A1337"/>
    <w:rsid w:val="001A1482"/>
    <w:rsid w:val="001A429C"/>
    <w:rsid w:val="001A48D8"/>
    <w:rsid w:val="001A57D9"/>
    <w:rsid w:val="001A64AB"/>
    <w:rsid w:val="001A743A"/>
    <w:rsid w:val="001A7572"/>
    <w:rsid w:val="001A7CE9"/>
    <w:rsid w:val="001A7FAA"/>
    <w:rsid w:val="001B0469"/>
    <w:rsid w:val="001B1039"/>
    <w:rsid w:val="001B177B"/>
    <w:rsid w:val="001B1D05"/>
    <w:rsid w:val="001B2A9A"/>
    <w:rsid w:val="001B2C18"/>
    <w:rsid w:val="001B31F4"/>
    <w:rsid w:val="001B47B5"/>
    <w:rsid w:val="001B491E"/>
    <w:rsid w:val="001B4A95"/>
    <w:rsid w:val="001B4DAF"/>
    <w:rsid w:val="001B5D31"/>
    <w:rsid w:val="001B67E5"/>
    <w:rsid w:val="001B68DF"/>
    <w:rsid w:val="001B69DA"/>
    <w:rsid w:val="001B738C"/>
    <w:rsid w:val="001B77AE"/>
    <w:rsid w:val="001B7BC2"/>
    <w:rsid w:val="001B7F70"/>
    <w:rsid w:val="001C025E"/>
    <w:rsid w:val="001C08D5"/>
    <w:rsid w:val="001C1A29"/>
    <w:rsid w:val="001C2D7A"/>
    <w:rsid w:val="001C2DB3"/>
    <w:rsid w:val="001C3BBC"/>
    <w:rsid w:val="001C43D2"/>
    <w:rsid w:val="001C5425"/>
    <w:rsid w:val="001C5C42"/>
    <w:rsid w:val="001C63BE"/>
    <w:rsid w:val="001C6498"/>
    <w:rsid w:val="001C67D1"/>
    <w:rsid w:val="001C6985"/>
    <w:rsid w:val="001C6ACD"/>
    <w:rsid w:val="001C6CCE"/>
    <w:rsid w:val="001C7209"/>
    <w:rsid w:val="001C7683"/>
    <w:rsid w:val="001D005C"/>
    <w:rsid w:val="001D0101"/>
    <w:rsid w:val="001D28CE"/>
    <w:rsid w:val="001D2A05"/>
    <w:rsid w:val="001D36CB"/>
    <w:rsid w:val="001D498D"/>
    <w:rsid w:val="001D4DD7"/>
    <w:rsid w:val="001D508F"/>
    <w:rsid w:val="001D5ED5"/>
    <w:rsid w:val="001D62F6"/>
    <w:rsid w:val="001D6BAE"/>
    <w:rsid w:val="001D6E46"/>
    <w:rsid w:val="001E001C"/>
    <w:rsid w:val="001E134B"/>
    <w:rsid w:val="001E2C94"/>
    <w:rsid w:val="001E2D51"/>
    <w:rsid w:val="001E4A3E"/>
    <w:rsid w:val="001E567D"/>
    <w:rsid w:val="001E5BDE"/>
    <w:rsid w:val="001E5D79"/>
    <w:rsid w:val="001E67CA"/>
    <w:rsid w:val="001E6C14"/>
    <w:rsid w:val="001E6D3B"/>
    <w:rsid w:val="001E7157"/>
    <w:rsid w:val="001E78CC"/>
    <w:rsid w:val="001F08A6"/>
    <w:rsid w:val="001F1126"/>
    <w:rsid w:val="001F15E0"/>
    <w:rsid w:val="001F1A2A"/>
    <w:rsid w:val="001F2810"/>
    <w:rsid w:val="001F35E8"/>
    <w:rsid w:val="001F3A11"/>
    <w:rsid w:val="001F3B4A"/>
    <w:rsid w:val="001F3C02"/>
    <w:rsid w:val="001F4870"/>
    <w:rsid w:val="001F4879"/>
    <w:rsid w:val="001F4A1D"/>
    <w:rsid w:val="001F4A92"/>
    <w:rsid w:val="001F4D75"/>
    <w:rsid w:val="001F6295"/>
    <w:rsid w:val="001F64F4"/>
    <w:rsid w:val="001F7054"/>
    <w:rsid w:val="001F7068"/>
    <w:rsid w:val="001F7480"/>
    <w:rsid w:val="00200087"/>
    <w:rsid w:val="00200208"/>
    <w:rsid w:val="00200701"/>
    <w:rsid w:val="00200EE5"/>
    <w:rsid w:val="0020102B"/>
    <w:rsid w:val="002015AB"/>
    <w:rsid w:val="00201827"/>
    <w:rsid w:val="0020226B"/>
    <w:rsid w:val="00202AD0"/>
    <w:rsid w:val="00202ADA"/>
    <w:rsid w:val="00202B1D"/>
    <w:rsid w:val="00202B5B"/>
    <w:rsid w:val="002033CD"/>
    <w:rsid w:val="00203D41"/>
    <w:rsid w:val="00203D4D"/>
    <w:rsid w:val="00204205"/>
    <w:rsid w:val="0020425E"/>
    <w:rsid w:val="00204809"/>
    <w:rsid w:val="00204CFB"/>
    <w:rsid w:val="00205307"/>
    <w:rsid w:val="0020630B"/>
    <w:rsid w:val="00206B25"/>
    <w:rsid w:val="002073A2"/>
    <w:rsid w:val="00207DC9"/>
    <w:rsid w:val="00207F99"/>
    <w:rsid w:val="0021016A"/>
    <w:rsid w:val="00210604"/>
    <w:rsid w:val="00210E7A"/>
    <w:rsid w:val="00212712"/>
    <w:rsid w:val="00212B68"/>
    <w:rsid w:val="00212E6F"/>
    <w:rsid w:val="002135C9"/>
    <w:rsid w:val="0021436E"/>
    <w:rsid w:val="00214B2F"/>
    <w:rsid w:val="00214C64"/>
    <w:rsid w:val="00214E3D"/>
    <w:rsid w:val="00215125"/>
    <w:rsid w:val="00215BCF"/>
    <w:rsid w:val="0021609E"/>
    <w:rsid w:val="00216539"/>
    <w:rsid w:val="00216753"/>
    <w:rsid w:val="00217051"/>
    <w:rsid w:val="00217209"/>
    <w:rsid w:val="00217E72"/>
    <w:rsid w:val="00220DFF"/>
    <w:rsid w:val="002214DA"/>
    <w:rsid w:val="0022180D"/>
    <w:rsid w:val="002219E4"/>
    <w:rsid w:val="00222501"/>
    <w:rsid w:val="00223790"/>
    <w:rsid w:val="00223833"/>
    <w:rsid w:val="0022432C"/>
    <w:rsid w:val="00224A37"/>
    <w:rsid w:val="002259AE"/>
    <w:rsid w:val="00225AED"/>
    <w:rsid w:val="00225C75"/>
    <w:rsid w:val="00226343"/>
    <w:rsid w:val="0022724D"/>
    <w:rsid w:val="002273AB"/>
    <w:rsid w:val="0022740F"/>
    <w:rsid w:val="00227E18"/>
    <w:rsid w:val="00230918"/>
    <w:rsid w:val="00231179"/>
    <w:rsid w:val="00231250"/>
    <w:rsid w:val="00231350"/>
    <w:rsid w:val="00231A11"/>
    <w:rsid w:val="00232B8D"/>
    <w:rsid w:val="00233B95"/>
    <w:rsid w:val="002350B5"/>
    <w:rsid w:val="002355C3"/>
    <w:rsid w:val="00235731"/>
    <w:rsid w:val="00236C67"/>
    <w:rsid w:val="002372E5"/>
    <w:rsid w:val="00237494"/>
    <w:rsid w:val="00237583"/>
    <w:rsid w:val="0024024E"/>
    <w:rsid w:val="002402BA"/>
    <w:rsid w:val="002409AA"/>
    <w:rsid w:val="00241797"/>
    <w:rsid w:val="00242F4B"/>
    <w:rsid w:val="0024323C"/>
    <w:rsid w:val="0024335C"/>
    <w:rsid w:val="002438BB"/>
    <w:rsid w:val="00244168"/>
    <w:rsid w:val="002444B4"/>
    <w:rsid w:val="0024471C"/>
    <w:rsid w:val="00245574"/>
    <w:rsid w:val="002457BC"/>
    <w:rsid w:val="00245996"/>
    <w:rsid w:val="0025036A"/>
    <w:rsid w:val="00250466"/>
    <w:rsid w:val="00250E80"/>
    <w:rsid w:val="00251046"/>
    <w:rsid w:val="00252809"/>
    <w:rsid w:val="0025282E"/>
    <w:rsid w:val="00252934"/>
    <w:rsid w:val="00253096"/>
    <w:rsid w:val="0025360D"/>
    <w:rsid w:val="00253AFB"/>
    <w:rsid w:val="00253C23"/>
    <w:rsid w:val="00253FBD"/>
    <w:rsid w:val="00254222"/>
    <w:rsid w:val="002553E0"/>
    <w:rsid w:val="00255588"/>
    <w:rsid w:val="00255994"/>
    <w:rsid w:val="00255ADE"/>
    <w:rsid w:val="00255BE0"/>
    <w:rsid w:val="00255E99"/>
    <w:rsid w:val="00256087"/>
    <w:rsid w:val="00256248"/>
    <w:rsid w:val="002569E9"/>
    <w:rsid w:val="00257119"/>
    <w:rsid w:val="00260105"/>
    <w:rsid w:val="00260AAF"/>
    <w:rsid w:val="0026216E"/>
    <w:rsid w:val="002621DC"/>
    <w:rsid w:val="00262710"/>
    <w:rsid w:val="00262948"/>
    <w:rsid w:val="0026365F"/>
    <w:rsid w:val="002647D9"/>
    <w:rsid w:val="00266415"/>
    <w:rsid w:val="0026707A"/>
    <w:rsid w:val="002673FE"/>
    <w:rsid w:val="00270C88"/>
    <w:rsid w:val="00270CE5"/>
    <w:rsid w:val="00270E29"/>
    <w:rsid w:val="00271540"/>
    <w:rsid w:val="00272011"/>
    <w:rsid w:val="00272EF0"/>
    <w:rsid w:val="00272F15"/>
    <w:rsid w:val="00273272"/>
    <w:rsid w:val="002739B5"/>
    <w:rsid w:val="00273D6F"/>
    <w:rsid w:val="0027453B"/>
    <w:rsid w:val="00275B50"/>
    <w:rsid w:val="002768EB"/>
    <w:rsid w:val="00280925"/>
    <w:rsid w:val="0028234D"/>
    <w:rsid w:val="002824DC"/>
    <w:rsid w:val="0028303A"/>
    <w:rsid w:val="0028323E"/>
    <w:rsid w:val="002832F8"/>
    <w:rsid w:val="00285202"/>
    <w:rsid w:val="00285681"/>
    <w:rsid w:val="002856D9"/>
    <w:rsid w:val="002856DF"/>
    <w:rsid w:val="002857FC"/>
    <w:rsid w:val="002859E0"/>
    <w:rsid w:val="00286231"/>
    <w:rsid w:val="00286667"/>
    <w:rsid w:val="002867B5"/>
    <w:rsid w:val="00286C3E"/>
    <w:rsid w:val="00286FE7"/>
    <w:rsid w:val="00287B1A"/>
    <w:rsid w:val="00287BF2"/>
    <w:rsid w:val="00287ED8"/>
    <w:rsid w:val="0029014F"/>
    <w:rsid w:val="002906F5"/>
    <w:rsid w:val="00290F47"/>
    <w:rsid w:val="00291241"/>
    <w:rsid w:val="00291295"/>
    <w:rsid w:val="002914B1"/>
    <w:rsid w:val="00292E55"/>
    <w:rsid w:val="002934CD"/>
    <w:rsid w:val="002934D2"/>
    <w:rsid w:val="0029371C"/>
    <w:rsid w:val="00294E6C"/>
    <w:rsid w:val="00296449"/>
    <w:rsid w:val="00296D2A"/>
    <w:rsid w:val="002A140F"/>
    <w:rsid w:val="002A2041"/>
    <w:rsid w:val="002A2CEA"/>
    <w:rsid w:val="002A35D4"/>
    <w:rsid w:val="002A36C5"/>
    <w:rsid w:val="002A4AB5"/>
    <w:rsid w:val="002A5315"/>
    <w:rsid w:val="002A5E27"/>
    <w:rsid w:val="002A5EA6"/>
    <w:rsid w:val="002A86C4"/>
    <w:rsid w:val="002B03D0"/>
    <w:rsid w:val="002B052B"/>
    <w:rsid w:val="002B0A5D"/>
    <w:rsid w:val="002B1072"/>
    <w:rsid w:val="002B1185"/>
    <w:rsid w:val="002B16FF"/>
    <w:rsid w:val="002B312C"/>
    <w:rsid w:val="002B3172"/>
    <w:rsid w:val="002B334A"/>
    <w:rsid w:val="002B359E"/>
    <w:rsid w:val="002B42B7"/>
    <w:rsid w:val="002B4517"/>
    <w:rsid w:val="002B4626"/>
    <w:rsid w:val="002B4D35"/>
    <w:rsid w:val="002B63C9"/>
    <w:rsid w:val="002B66B9"/>
    <w:rsid w:val="002B6F9F"/>
    <w:rsid w:val="002B73FF"/>
    <w:rsid w:val="002B75E6"/>
    <w:rsid w:val="002B7CD7"/>
    <w:rsid w:val="002B7D27"/>
    <w:rsid w:val="002C127D"/>
    <w:rsid w:val="002C1456"/>
    <w:rsid w:val="002C1A68"/>
    <w:rsid w:val="002C1BBE"/>
    <w:rsid w:val="002C23BB"/>
    <w:rsid w:val="002C2574"/>
    <w:rsid w:val="002C2BDC"/>
    <w:rsid w:val="002C343E"/>
    <w:rsid w:val="002C43A9"/>
    <w:rsid w:val="002C5313"/>
    <w:rsid w:val="002C58D6"/>
    <w:rsid w:val="002C5E98"/>
    <w:rsid w:val="002C6877"/>
    <w:rsid w:val="002C7EA3"/>
    <w:rsid w:val="002C7EFE"/>
    <w:rsid w:val="002D027A"/>
    <w:rsid w:val="002D063E"/>
    <w:rsid w:val="002D0676"/>
    <w:rsid w:val="002D0AE4"/>
    <w:rsid w:val="002D3106"/>
    <w:rsid w:val="002D3BDE"/>
    <w:rsid w:val="002D49B0"/>
    <w:rsid w:val="002D4D1E"/>
    <w:rsid w:val="002D6ACF"/>
    <w:rsid w:val="002D7164"/>
    <w:rsid w:val="002E015B"/>
    <w:rsid w:val="002E3900"/>
    <w:rsid w:val="002E4636"/>
    <w:rsid w:val="002E59E1"/>
    <w:rsid w:val="002E5C1B"/>
    <w:rsid w:val="002E5D52"/>
    <w:rsid w:val="002E6ED9"/>
    <w:rsid w:val="002E7622"/>
    <w:rsid w:val="002F0064"/>
    <w:rsid w:val="002F0329"/>
    <w:rsid w:val="002F1E39"/>
    <w:rsid w:val="002F276A"/>
    <w:rsid w:val="002F39D3"/>
    <w:rsid w:val="002F3E0E"/>
    <w:rsid w:val="002F4793"/>
    <w:rsid w:val="002F4964"/>
    <w:rsid w:val="00300ADC"/>
    <w:rsid w:val="003011F5"/>
    <w:rsid w:val="0030129C"/>
    <w:rsid w:val="003015A4"/>
    <w:rsid w:val="0030199D"/>
    <w:rsid w:val="00301AC9"/>
    <w:rsid w:val="00302136"/>
    <w:rsid w:val="00302201"/>
    <w:rsid w:val="00302531"/>
    <w:rsid w:val="0030293A"/>
    <w:rsid w:val="00302AF9"/>
    <w:rsid w:val="00302E24"/>
    <w:rsid w:val="00304C63"/>
    <w:rsid w:val="00304DDF"/>
    <w:rsid w:val="003057B7"/>
    <w:rsid w:val="00305B0B"/>
    <w:rsid w:val="00306E09"/>
    <w:rsid w:val="00307443"/>
    <w:rsid w:val="0030788A"/>
    <w:rsid w:val="00307E8A"/>
    <w:rsid w:val="003102CB"/>
    <w:rsid w:val="003105D3"/>
    <w:rsid w:val="003109EC"/>
    <w:rsid w:val="00311BAC"/>
    <w:rsid w:val="00311D26"/>
    <w:rsid w:val="00311D2A"/>
    <w:rsid w:val="00312B7F"/>
    <w:rsid w:val="00312FBB"/>
    <w:rsid w:val="003132BA"/>
    <w:rsid w:val="003133C5"/>
    <w:rsid w:val="00313CD5"/>
    <w:rsid w:val="00315348"/>
    <w:rsid w:val="00316256"/>
    <w:rsid w:val="00316C89"/>
    <w:rsid w:val="003177E8"/>
    <w:rsid w:val="00317841"/>
    <w:rsid w:val="00317A77"/>
    <w:rsid w:val="0032068E"/>
    <w:rsid w:val="003213C5"/>
    <w:rsid w:val="00321473"/>
    <w:rsid w:val="0032169E"/>
    <w:rsid w:val="003219A7"/>
    <w:rsid w:val="00321B08"/>
    <w:rsid w:val="003231D1"/>
    <w:rsid w:val="003235BE"/>
    <w:rsid w:val="00323865"/>
    <w:rsid w:val="00324A36"/>
    <w:rsid w:val="003254FA"/>
    <w:rsid w:val="003259C2"/>
    <w:rsid w:val="00326052"/>
    <w:rsid w:val="00326331"/>
    <w:rsid w:val="00327F20"/>
    <w:rsid w:val="00330F00"/>
    <w:rsid w:val="003319DB"/>
    <w:rsid w:val="00331C2D"/>
    <w:rsid w:val="00333620"/>
    <w:rsid w:val="00333622"/>
    <w:rsid w:val="00333CEA"/>
    <w:rsid w:val="00334BF1"/>
    <w:rsid w:val="003352B3"/>
    <w:rsid w:val="00335480"/>
    <w:rsid w:val="003359BD"/>
    <w:rsid w:val="00335C73"/>
    <w:rsid w:val="00336872"/>
    <w:rsid w:val="00336D09"/>
    <w:rsid w:val="00337116"/>
    <w:rsid w:val="003375AF"/>
    <w:rsid w:val="00337932"/>
    <w:rsid w:val="00337CF5"/>
    <w:rsid w:val="0034007E"/>
    <w:rsid w:val="00340E6E"/>
    <w:rsid w:val="00341553"/>
    <w:rsid w:val="003416C1"/>
    <w:rsid w:val="003418BD"/>
    <w:rsid w:val="003418CE"/>
    <w:rsid w:val="0034197E"/>
    <w:rsid w:val="00342FD2"/>
    <w:rsid w:val="003441C6"/>
    <w:rsid w:val="003443C2"/>
    <w:rsid w:val="00344BBA"/>
    <w:rsid w:val="003460DE"/>
    <w:rsid w:val="003468E9"/>
    <w:rsid w:val="00347205"/>
    <w:rsid w:val="003479EB"/>
    <w:rsid w:val="00347B6C"/>
    <w:rsid w:val="00347BB1"/>
    <w:rsid w:val="00351227"/>
    <w:rsid w:val="003513FF"/>
    <w:rsid w:val="00351E83"/>
    <w:rsid w:val="0035264A"/>
    <w:rsid w:val="0035276B"/>
    <w:rsid w:val="00352A9D"/>
    <w:rsid w:val="00352D6B"/>
    <w:rsid w:val="00352FE4"/>
    <w:rsid w:val="00354A12"/>
    <w:rsid w:val="00355132"/>
    <w:rsid w:val="00355221"/>
    <w:rsid w:val="003555FB"/>
    <w:rsid w:val="00356100"/>
    <w:rsid w:val="003561B0"/>
    <w:rsid w:val="0035669C"/>
    <w:rsid w:val="0035683A"/>
    <w:rsid w:val="00357231"/>
    <w:rsid w:val="00361068"/>
    <w:rsid w:val="003611C7"/>
    <w:rsid w:val="003613C1"/>
    <w:rsid w:val="003616B4"/>
    <w:rsid w:val="003622B2"/>
    <w:rsid w:val="00362344"/>
    <w:rsid w:val="003626EC"/>
    <w:rsid w:val="00362ACA"/>
    <w:rsid w:val="00364D24"/>
    <w:rsid w:val="00365335"/>
    <w:rsid w:val="00367355"/>
    <w:rsid w:val="00367EF6"/>
    <w:rsid w:val="00370AB6"/>
    <w:rsid w:val="00373031"/>
    <w:rsid w:val="00373F26"/>
    <w:rsid w:val="003748E4"/>
    <w:rsid w:val="003749B3"/>
    <w:rsid w:val="00374B59"/>
    <w:rsid w:val="00375092"/>
    <w:rsid w:val="00375445"/>
    <w:rsid w:val="00375F5B"/>
    <w:rsid w:val="00375FB1"/>
    <w:rsid w:val="0037727E"/>
    <w:rsid w:val="00377B25"/>
    <w:rsid w:val="00377CA0"/>
    <w:rsid w:val="00380289"/>
    <w:rsid w:val="00380EA1"/>
    <w:rsid w:val="00382429"/>
    <w:rsid w:val="00382494"/>
    <w:rsid w:val="00383245"/>
    <w:rsid w:val="00383E78"/>
    <w:rsid w:val="0038436F"/>
    <w:rsid w:val="00384B89"/>
    <w:rsid w:val="003850F7"/>
    <w:rsid w:val="00386600"/>
    <w:rsid w:val="00386811"/>
    <w:rsid w:val="00386D55"/>
    <w:rsid w:val="00387260"/>
    <w:rsid w:val="003878A4"/>
    <w:rsid w:val="00387986"/>
    <w:rsid w:val="00387BB2"/>
    <w:rsid w:val="00387C45"/>
    <w:rsid w:val="0039081E"/>
    <w:rsid w:val="00390E27"/>
    <w:rsid w:val="00391197"/>
    <w:rsid w:val="003921B3"/>
    <w:rsid w:val="0039230C"/>
    <w:rsid w:val="00392DD8"/>
    <w:rsid w:val="00392E45"/>
    <w:rsid w:val="00392E72"/>
    <w:rsid w:val="00393CF0"/>
    <w:rsid w:val="00394034"/>
    <w:rsid w:val="0039499A"/>
    <w:rsid w:val="0039502F"/>
    <w:rsid w:val="00395DD9"/>
    <w:rsid w:val="0039693A"/>
    <w:rsid w:val="00397264"/>
    <w:rsid w:val="003A0184"/>
    <w:rsid w:val="003A0AED"/>
    <w:rsid w:val="003A0EFA"/>
    <w:rsid w:val="003A0F98"/>
    <w:rsid w:val="003A1449"/>
    <w:rsid w:val="003A18CF"/>
    <w:rsid w:val="003A1CC6"/>
    <w:rsid w:val="003A1D5E"/>
    <w:rsid w:val="003A1F71"/>
    <w:rsid w:val="003A2382"/>
    <w:rsid w:val="003A27D9"/>
    <w:rsid w:val="003A326D"/>
    <w:rsid w:val="003A4177"/>
    <w:rsid w:val="003A4877"/>
    <w:rsid w:val="003A4CAA"/>
    <w:rsid w:val="003A5350"/>
    <w:rsid w:val="003A5500"/>
    <w:rsid w:val="003A5B45"/>
    <w:rsid w:val="003A5C11"/>
    <w:rsid w:val="003A665D"/>
    <w:rsid w:val="003A6784"/>
    <w:rsid w:val="003A735E"/>
    <w:rsid w:val="003A79B2"/>
    <w:rsid w:val="003A7A76"/>
    <w:rsid w:val="003A7EE5"/>
    <w:rsid w:val="003B0130"/>
    <w:rsid w:val="003B0520"/>
    <w:rsid w:val="003B05F4"/>
    <w:rsid w:val="003B0A44"/>
    <w:rsid w:val="003B26AE"/>
    <w:rsid w:val="003B3382"/>
    <w:rsid w:val="003B39F8"/>
    <w:rsid w:val="003B3DCA"/>
    <w:rsid w:val="003B440A"/>
    <w:rsid w:val="003B4688"/>
    <w:rsid w:val="003B4CF5"/>
    <w:rsid w:val="003B5318"/>
    <w:rsid w:val="003B6C35"/>
    <w:rsid w:val="003B7D06"/>
    <w:rsid w:val="003B7D87"/>
    <w:rsid w:val="003C002C"/>
    <w:rsid w:val="003C0E49"/>
    <w:rsid w:val="003C0EC1"/>
    <w:rsid w:val="003C154D"/>
    <w:rsid w:val="003C19D4"/>
    <w:rsid w:val="003C2173"/>
    <w:rsid w:val="003C2C0F"/>
    <w:rsid w:val="003C2F5C"/>
    <w:rsid w:val="003C31C0"/>
    <w:rsid w:val="003C4007"/>
    <w:rsid w:val="003C5970"/>
    <w:rsid w:val="003C5FB7"/>
    <w:rsid w:val="003C6A7D"/>
    <w:rsid w:val="003C73F8"/>
    <w:rsid w:val="003C7A81"/>
    <w:rsid w:val="003C7EB7"/>
    <w:rsid w:val="003D0434"/>
    <w:rsid w:val="003D0E57"/>
    <w:rsid w:val="003D12C1"/>
    <w:rsid w:val="003D1C1D"/>
    <w:rsid w:val="003D2774"/>
    <w:rsid w:val="003D2EB1"/>
    <w:rsid w:val="003D3BDC"/>
    <w:rsid w:val="003D3D29"/>
    <w:rsid w:val="003D3E72"/>
    <w:rsid w:val="003D3EF4"/>
    <w:rsid w:val="003D41CF"/>
    <w:rsid w:val="003D4436"/>
    <w:rsid w:val="003D45D9"/>
    <w:rsid w:val="003D470D"/>
    <w:rsid w:val="003D5105"/>
    <w:rsid w:val="003D530A"/>
    <w:rsid w:val="003D533C"/>
    <w:rsid w:val="003D55AF"/>
    <w:rsid w:val="003D572E"/>
    <w:rsid w:val="003D595D"/>
    <w:rsid w:val="003D5B64"/>
    <w:rsid w:val="003D605B"/>
    <w:rsid w:val="003D6CAF"/>
    <w:rsid w:val="003D765B"/>
    <w:rsid w:val="003E0142"/>
    <w:rsid w:val="003E07E1"/>
    <w:rsid w:val="003E1600"/>
    <w:rsid w:val="003E1BAD"/>
    <w:rsid w:val="003E23FC"/>
    <w:rsid w:val="003E3CEE"/>
    <w:rsid w:val="003E42D4"/>
    <w:rsid w:val="003E436F"/>
    <w:rsid w:val="003E5C9E"/>
    <w:rsid w:val="003E69C2"/>
    <w:rsid w:val="003E6AAC"/>
    <w:rsid w:val="003E6F0E"/>
    <w:rsid w:val="003E7C43"/>
    <w:rsid w:val="003F0A55"/>
    <w:rsid w:val="003F0DFD"/>
    <w:rsid w:val="003F1737"/>
    <w:rsid w:val="003F1766"/>
    <w:rsid w:val="003F1A93"/>
    <w:rsid w:val="003F1F21"/>
    <w:rsid w:val="003F2382"/>
    <w:rsid w:val="003F2FCD"/>
    <w:rsid w:val="003F6AAE"/>
    <w:rsid w:val="003F6BEF"/>
    <w:rsid w:val="003F7403"/>
    <w:rsid w:val="003F754C"/>
    <w:rsid w:val="00400610"/>
    <w:rsid w:val="0040079F"/>
    <w:rsid w:val="00401B7A"/>
    <w:rsid w:val="00401F08"/>
    <w:rsid w:val="00402B55"/>
    <w:rsid w:val="00403078"/>
    <w:rsid w:val="004035BB"/>
    <w:rsid w:val="00403659"/>
    <w:rsid w:val="00403825"/>
    <w:rsid w:val="004039B9"/>
    <w:rsid w:val="00403CE0"/>
    <w:rsid w:val="00404628"/>
    <w:rsid w:val="00404E7C"/>
    <w:rsid w:val="004053F4"/>
    <w:rsid w:val="00405574"/>
    <w:rsid w:val="004056C0"/>
    <w:rsid w:val="0040627B"/>
    <w:rsid w:val="00406E9E"/>
    <w:rsid w:val="00407792"/>
    <w:rsid w:val="00410963"/>
    <w:rsid w:val="00410A41"/>
    <w:rsid w:val="00410C22"/>
    <w:rsid w:val="00410C85"/>
    <w:rsid w:val="00411577"/>
    <w:rsid w:val="00411B5E"/>
    <w:rsid w:val="00412B98"/>
    <w:rsid w:val="004134E0"/>
    <w:rsid w:val="00413964"/>
    <w:rsid w:val="0041404B"/>
    <w:rsid w:val="0041745D"/>
    <w:rsid w:val="004176EC"/>
    <w:rsid w:val="00417D93"/>
    <w:rsid w:val="00420742"/>
    <w:rsid w:val="00421D7A"/>
    <w:rsid w:val="00422D54"/>
    <w:rsid w:val="0042322D"/>
    <w:rsid w:val="00423D88"/>
    <w:rsid w:val="00425437"/>
    <w:rsid w:val="00425470"/>
    <w:rsid w:val="00425A2D"/>
    <w:rsid w:val="00425C39"/>
    <w:rsid w:val="004308EB"/>
    <w:rsid w:val="00431332"/>
    <w:rsid w:val="004321C5"/>
    <w:rsid w:val="004323C2"/>
    <w:rsid w:val="00436384"/>
    <w:rsid w:val="00436AF1"/>
    <w:rsid w:val="00437B56"/>
    <w:rsid w:val="00440806"/>
    <w:rsid w:val="004421E0"/>
    <w:rsid w:val="00442AE8"/>
    <w:rsid w:val="00443CF4"/>
    <w:rsid w:val="0044505D"/>
    <w:rsid w:val="00445A80"/>
    <w:rsid w:val="00445F10"/>
    <w:rsid w:val="004466E3"/>
    <w:rsid w:val="00446FC2"/>
    <w:rsid w:val="00450346"/>
    <w:rsid w:val="00450713"/>
    <w:rsid w:val="0045173E"/>
    <w:rsid w:val="00451B14"/>
    <w:rsid w:val="00451F94"/>
    <w:rsid w:val="00452909"/>
    <w:rsid w:val="00452F86"/>
    <w:rsid w:val="0045352B"/>
    <w:rsid w:val="00453AD9"/>
    <w:rsid w:val="00453EA3"/>
    <w:rsid w:val="00454039"/>
    <w:rsid w:val="00454C7D"/>
    <w:rsid w:val="00455F68"/>
    <w:rsid w:val="00457AF0"/>
    <w:rsid w:val="004608A5"/>
    <w:rsid w:val="004610F9"/>
    <w:rsid w:val="00461545"/>
    <w:rsid w:val="004615CA"/>
    <w:rsid w:val="00461CD6"/>
    <w:rsid w:val="00461E7A"/>
    <w:rsid w:val="00462DF3"/>
    <w:rsid w:val="00463670"/>
    <w:rsid w:val="00463DA6"/>
    <w:rsid w:val="0046458F"/>
    <w:rsid w:val="00464789"/>
    <w:rsid w:val="004647FD"/>
    <w:rsid w:val="00465223"/>
    <w:rsid w:val="0046635B"/>
    <w:rsid w:val="00466AF4"/>
    <w:rsid w:val="00466EE6"/>
    <w:rsid w:val="0047004F"/>
    <w:rsid w:val="0047067A"/>
    <w:rsid w:val="00471645"/>
    <w:rsid w:val="00471D41"/>
    <w:rsid w:val="004729AB"/>
    <w:rsid w:val="004731DA"/>
    <w:rsid w:val="0047336C"/>
    <w:rsid w:val="004739DE"/>
    <w:rsid w:val="00473CC1"/>
    <w:rsid w:val="004747CD"/>
    <w:rsid w:val="00474969"/>
    <w:rsid w:val="0047579E"/>
    <w:rsid w:val="00475B99"/>
    <w:rsid w:val="00475F83"/>
    <w:rsid w:val="00476ED4"/>
    <w:rsid w:val="004776B6"/>
    <w:rsid w:val="004801B1"/>
    <w:rsid w:val="00480C65"/>
    <w:rsid w:val="00480D8D"/>
    <w:rsid w:val="004813D8"/>
    <w:rsid w:val="00481542"/>
    <w:rsid w:val="00481EDB"/>
    <w:rsid w:val="00481F05"/>
    <w:rsid w:val="00481FF0"/>
    <w:rsid w:val="0048272F"/>
    <w:rsid w:val="00482F5A"/>
    <w:rsid w:val="004836B0"/>
    <w:rsid w:val="00484DDE"/>
    <w:rsid w:val="00485CFB"/>
    <w:rsid w:val="00490AD1"/>
    <w:rsid w:val="00491542"/>
    <w:rsid w:val="00492556"/>
    <w:rsid w:val="004943F4"/>
    <w:rsid w:val="00495EBA"/>
    <w:rsid w:val="004961F2"/>
    <w:rsid w:val="00496655"/>
    <w:rsid w:val="00496840"/>
    <w:rsid w:val="00497A6E"/>
    <w:rsid w:val="004A08E7"/>
    <w:rsid w:val="004A0B58"/>
    <w:rsid w:val="004A1467"/>
    <w:rsid w:val="004A1898"/>
    <w:rsid w:val="004A19E5"/>
    <w:rsid w:val="004A2048"/>
    <w:rsid w:val="004A2449"/>
    <w:rsid w:val="004A2BA7"/>
    <w:rsid w:val="004A2E3B"/>
    <w:rsid w:val="004A35BA"/>
    <w:rsid w:val="004A3B70"/>
    <w:rsid w:val="004A43E5"/>
    <w:rsid w:val="004A6A6E"/>
    <w:rsid w:val="004B0D60"/>
    <w:rsid w:val="004B129D"/>
    <w:rsid w:val="004B183E"/>
    <w:rsid w:val="004B206F"/>
    <w:rsid w:val="004B21FA"/>
    <w:rsid w:val="004B31EF"/>
    <w:rsid w:val="004B34E6"/>
    <w:rsid w:val="004B41F7"/>
    <w:rsid w:val="004B4D3C"/>
    <w:rsid w:val="004B510B"/>
    <w:rsid w:val="004B76F9"/>
    <w:rsid w:val="004B77D5"/>
    <w:rsid w:val="004B77FB"/>
    <w:rsid w:val="004C044A"/>
    <w:rsid w:val="004C21DE"/>
    <w:rsid w:val="004C2264"/>
    <w:rsid w:val="004C3DB0"/>
    <w:rsid w:val="004C3F54"/>
    <w:rsid w:val="004C40C0"/>
    <w:rsid w:val="004C5572"/>
    <w:rsid w:val="004C5CBB"/>
    <w:rsid w:val="004C6445"/>
    <w:rsid w:val="004C67EE"/>
    <w:rsid w:val="004C6B2D"/>
    <w:rsid w:val="004C72FF"/>
    <w:rsid w:val="004D012F"/>
    <w:rsid w:val="004D06D0"/>
    <w:rsid w:val="004D094B"/>
    <w:rsid w:val="004D11C2"/>
    <w:rsid w:val="004D166B"/>
    <w:rsid w:val="004D19BB"/>
    <w:rsid w:val="004D36B8"/>
    <w:rsid w:val="004D4763"/>
    <w:rsid w:val="004D5F5C"/>
    <w:rsid w:val="004D6A4E"/>
    <w:rsid w:val="004E0D54"/>
    <w:rsid w:val="004E0E40"/>
    <w:rsid w:val="004E0F18"/>
    <w:rsid w:val="004E1C6B"/>
    <w:rsid w:val="004E2C50"/>
    <w:rsid w:val="004E449C"/>
    <w:rsid w:val="004E4B09"/>
    <w:rsid w:val="004E506C"/>
    <w:rsid w:val="004E566D"/>
    <w:rsid w:val="004E5BC3"/>
    <w:rsid w:val="004E6148"/>
    <w:rsid w:val="004E674E"/>
    <w:rsid w:val="004E7679"/>
    <w:rsid w:val="004E7728"/>
    <w:rsid w:val="004F035B"/>
    <w:rsid w:val="004F2B4E"/>
    <w:rsid w:val="004F337A"/>
    <w:rsid w:val="004F3564"/>
    <w:rsid w:val="004F3904"/>
    <w:rsid w:val="004F4052"/>
    <w:rsid w:val="004F427D"/>
    <w:rsid w:val="004F47CD"/>
    <w:rsid w:val="004F4A50"/>
    <w:rsid w:val="004F574A"/>
    <w:rsid w:val="004F57A0"/>
    <w:rsid w:val="004F6965"/>
    <w:rsid w:val="004F6F65"/>
    <w:rsid w:val="004F718F"/>
    <w:rsid w:val="00500594"/>
    <w:rsid w:val="0050093F"/>
    <w:rsid w:val="00500E79"/>
    <w:rsid w:val="00502EFF"/>
    <w:rsid w:val="00503044"/>
    <w:rsid w:val="00503219"/>
    <w:rsid w:val="00503CA2"/>
    <w:rsid w:val="0050415C"/>
    <w:rsid w:val="0050468D"/>
    <w:rsid w:val="005047D4"/>
    <w:rsid w:val="00504FD1"/>
    <w:rsid w:val="0050519E"/>
    <w:rsid w:val="005052F4"/>
    <w:rsid w:val="0050599A"/>
    <w:rsid w:val="005066E8"/>
    <w:rsid w:val="00506782"/>
    <w:rsid w:val="00507FF5"/>
    <w:rsid w:val="005116D6"/>
    <w:rsid w:val="00511B8E"/>
    <w:rsid w:val="005123D8"/>
    <w:rsid w:val="00512BF7"/>
    <w:rsid w:val="00513A8E"/>
    <w:rsid w:val="00515B12"/>
    <w:rsid w:val="00515E7D"/>
    <w:rsid w:val="005160F8"/>
    <w:rsid w:val="00516B37"/>
    <w:rsid w:val="00516E47"/>
    <w:rsid w:val="005177C0"/>
    <w:rsid w:val="0052045F"/>
    <w:rsid w:val="00520574"/>
    <w:rsid w:val="00520F53"/>
    <w:rsid w:val="00521140"/>
    <w:rsid w:val="00521BD6"/>
    <w:rsid w:val="00521CB3"/>
    <w:rsid w:val="00521DC1"/>
    <w:rsid w:val="00522440"/>
    <w:rsid w:val="00523718"/>
    <w:rsid w:val="0052373E"/>
    <w:rsid w:val="0052395E"/>
    <w:rsid w:val="00524059"/>
    <w:rsid w:val="005241D1"/>
    <w:rsid w:val="00524245"/>
    <w:rsid w:val="00524D27"/>
    <w:rsid w:val="00525855"/>
    <w:rsid w:val="00525C34"/>
    <w:rsid w:val="00526013"/>
    <w:rsid w:val="005267EB"/>
    <w:rsid w:val="00526ECB"/>
    <w:rsid w:val="00526F0C"/>
    <w:rsid w:val="00527116"/>
    <w:rsid w:val="0052736F"/>
    <w:rsid w:val="00531632"/>
    <w:rsid w:val="00531B2B"/>
    <w:rsid w:val="0053267E"/>
    <w:rsid w:val="00532E8E"/>
    <w:rsid w:val="00534C81"/>
    <w:rsid w:val="0053535C"/>
    <w:rsid w:val="00536000"/>
    <w:rsid w:val="00537A4A"/>
    <w:rsid w:val="00542280"/>
    <w:rsid w:val="00542AC1"/>
    <w:rsid w:val="00543E6A"/>
    <w:rsid w:val="005454FA"/>
    <w:rsid w:val="00546CC4"/>
    <w:rsid w:val="00546DCE"/>
    <w:rsid w:val="00547DAF"/>
    <w:rsid w:val="00550391"/>
    <w:rsid w:val="00550794"/>
    <w:rsid w:val="00550FAE"/>
    <w:rsid w:val="005512CF"/>
    <w:rsid w:val="0055143D"/>
    <w:rsid w:val="00551EA0"/>
    <w:rsid w:val="00552A3D"/>
    <w:rsid w:val="00552A60"/>
    <w:rsid w:val="00552C4B"/>
    <w:rsid w:val="005537FE"/>
    <w:rsid w:val="00553EBB"/>
    <w:rsid w:val="00553F0E"/>
    <w:rsid w:val="0055525E"/>
    <w:rsid w:val="00556827"/>
    <w:rsid w:val="00556B2D"/>
    <w:rsid w:val="00557207"/>
    <w:rsid w:val="005605C1"/>
    <w:rsid w:val="00560600"/>
    <w:rsid w:val="00562492"/>
    <w:rsid w:val="00562A26"/>
    <w:rsid w:val="00562DCE"/>
    <w:rsid w:val="00564B08"/>
    <w:rsid w:val="00564D0A"/>
    <w:rsid w:val="00565485"/>
    <w:rsid w:val="0056569F"/>
    <w:rsid w:val="005657E0"/>
    <w:rsid w:val="005660F3"/>
    <w:rsid w:val="00566B1B"/>
    <w:rsid w:val="005676E0"/>
    <w:rsid w:val="005704A7"/>
    <w:rsid w:val="0057073A"/>
    <w:rsid w:val="005711A2"/>
    <w:rsid w:val="00571296"/>
    <w:rsid w:val="00571743"/>
    <w:rsid w:val="00572435"/>
    <w:rsid w:val="00573B97"/>
    <w:rsid w:val="00574732"/>
    <w:rsid w:val="00574DF7"/>
    <w:rsid w:val="005758AE"/>
    <w:rsid w:val="0057600E"/>
    <w:rsid w:val="00577945"/>
    <w:rsid w:val="00577D12"/>
    <w:rsid w:val="00577D24"/>
    <w:rsid w:val="005804BA"/>
    <w:rsid w:val="005805BB"/>
    <w:rsid w:val="00580666"/>
    <w:rsid w:val="00582C9C"/>
    <w:rsid w:val="00582D16"/>
    <w:rsid w:val="005831F6"/>
    <w:rsid w:val="0058324A"/>
    <w:rsid w:val="00584CAB"/>
    <w:rsid w:val="00584EB1"/>
    <w:rsid w:val="005856B6"/>
    <w:rsid w:val="0058641A"/>
    <w:rsid w:val="005877D6"/>
    <w:rsid w:val="00590003"/>
    <w:rsid w:val="00590704"/>
    <w:rsid w:val="00590705"/>
    <w:rsid w:val="005909AC"/>
    <w:rsid w:val="00590A97"/>
    <w:rsid w:val="0059156B"/>
    <w:rsid w:val="00592260"/>
    <w:rsid w:val="005932F5"/>
    <w:rsid w:val="0059528D"/>
    <w:rsid w:val="00595892"/>
    <w:rsid w:val="0059728A"/>
    <w:rsid w:val="0059781F"/>
    <w:rsid w:val="005A1878"/>
    <w:rsid w:val="005A1DA1"/>
    <w:rsid w:val="005A3734"/>
    <w:rsid w:val="005A3A03"/>
    <w:rsid w:val="005A5747"/>
    <w:rsid w:val="005A601B"/>
    <w:rsid w:val="005A6222"/>
    <w:rsid w:val="005A6B6E"/>
    <w:rsid w:val="005A7009"/>
    <w:rsid w:val="005A717F"/>
    <w:rsid w:val="005ABB3A"/>
    <w:rsid w:val="005B00F1"/>
    <w:rsid w:val="005B0842"/>
    <w:rsid w:val="005B0D92"/>
    <w:rsid w:val="005B10FE"/>
    <w:rsid w:val="005B1757"/>
    <w:rsid w:val="005B26C9"/>
    <w:rsid w:val="005B40F5"/>
    <w:rsid w:val="005B44F3"/>
    <w:rsid w:val="005B4F69"/>
    <w:rsid w:val="005B5DBA"/>
    <w:rsid w:val="005B6D96"/>
    <w:rsid w:val="005C10B5"/>
    <w:rsid w:val="005C18E6"/>
    <w:rsid w:val="005C1961"/>
    <w:rsid w:val="005C2E46"/>
    <w:rsid w:val="005C313E"/>
    <w:rsid w:val="005C46EC"/>
    <w:rsid w:val="005C488E"/>
    <w:rsid w:val="005C4F99"/>
    <w:rsid w:val="005C58FE"/>
    <w:rsid w:val="005C5AC5"/>
    <w:rsid w:val="005C5E8C"/>
    <w:rsid w:val="005C5F8E"/>
    <w:rsid w:val="005C66E0"/>
    <w:rsid w:val="005C75BA"/>
    <w:rsid w:val="005C7920"/>
    <w:rsid w:val="005D0042"/>
    <w:rsid w:val="005D03FF"/>
    <w:rsid w:val="005D0405"/>
    <w:rsid w:val="005D10F0"/>
    <w:rsid w:val="005D1AF0"/>
    <w:rsid w:val="005D2100"/>
    <w:rsid w:val="005D27F3"/>
    <w:rsid w:val="005D29E7"/>
    <w:rsid w:val="005D3931"/>
    <w:rsid w:val="005D3CD1"/>
    <w:rsid w:val="005D4270"/>
    <w:rsid w:val="005D47CE"/>
    <w:rsid w:val="005D5809"/>
    <w:rsid w:val="005D5F99"/>
    <w:rsid w:val="005D744D"/>
    <w:rsid w:val="005D757F"/>
    <w:rsid w:val="005D7694"/>
    <w:rsid w:val="005D77BD"/>
    <w:rsid w:val="005E054E"/>
    <w:rsid w:val="005E0B9E"/>
    <w:rsid w:val="005E0CFD"/>
    <w:rsid w:val="005E0F16"/>
    <w:rsid w:val="005E121F"/>
    <w:rsid w:val="005E17C9"/>
    <w:rsid w:val="005E1D20"/>
    <w:rsid w:val="005E2266"/>
    <w:rsid w:val="005E22F3"/>
    <w:rsid w:val="005E246E"/>
    <w:rsid w:val="005E3058"/>
    <w:rsid w:val="005E3202"/>
    <w:rsid w:val="005E3B05"/>
    <w:rsid w:val="005E3C30"/>
    <w:rsid w:val="005E3EA7"/>
    <w:rsid w:val="005E3FF4"/>
    <w:rsid w:val="005E4364"/>
    <w:rsid w:val="005E448A"/>
    <w:rsid w:val="005E4B75"/>
    <w:rsid w:val="005E4DFE"/>
    <w:rsid w:val="005E524B"/>
    <w:rsid w:val="005E554B"/>
    <w:rsid w:val="005E6D87"/>
    <w:rsid w:val="005E789C"/>
    <w:rsid w:val="005F1A2F"/>
    <w:rsid w:val="005F1C4F"/>
    <w:rsid w:val="005F23DE"/>
    <w:rsid w:val="005F249B"/>
    <w:rsid w:val="005F3355"/>
    <w:rsid w:val="005F3FE2"/>
    <w:rsid w:val="005F4A7A"/>
    <w:rsid w:val="005F6D41"/>
    <w:rsid w:val="005F7A30"/>
    <w:rsid w:val="0060076A"/>
    <w:rsid w:val="0060149F"/>
    <w:rsid w:val="006014EA"/>
    <w:rsid w:val="0060205B"/>
    <w:rsid w:val="00602674"/>
    <w:rsid w:val="006037EC"/>
    <w:rsid w:val="00603C4D"/>
    <w:rsid w:val="006044A2"/>
    <w:rsid w:val="00604708"/>
    <w:rsid w:val="00605437"/>
    <w:rsid w:val="0060566D"/>
    <w:rsid w:val="00605CF1"/>
    <w:rsid w:val="006061D6"/>
    <w:rsid w:val="006079FA"/>
    <w:rsid w:val="00607A35"/>
    <w:rsid w:val="00607AB3"/>
    <w:rsid w:val="006113A2"/>
    <w:rsid w:val="006113FE"/>
    <w:rsid w:val="0061147D"/>
    <w:rsid w:val="006115E7"/>
    <w:rsid w:val="0061179E"/>
    <w:rsid w:val="00612114"/>
    <w:rsid w:val="0061229C"/>
    <w:rsid w:val="00612555"/>
    <w:rsid w:val="00612618"/>
    <w:rsid w:val="006135E3"/>
    <w:rsid w:val="006146E4"/>
    <w:rsid w:val="00614B28"/>
    <w:rsid w:val="00615C8A"/>
    <w:rsid w:val="00616C6A"/>
    <w:rsid w:val="00617C55"/>
    <w:rsid w:val="00617DDC"/>
    <w:rsid w:val="00617F78"/>
    <w:rsid w:val="00617FEB"/>
    <w:rsid w:val="00620961"/>
    <w:rsid w:val="00621665"/>
    <w:rsid w:val="0062171C"/>
    <w:rsid w:val="00621B11"/>
    <w:rsid w:val="00622A0C"/>
    <w:rsid w:val="0062303F"/>
    <w:rsid w:val="006237FC"/>
    <w:rsid w:val="00624867"/>
    <w:rsid w:val="006249AF"/>
    <w:rsid w:val="00624B3C"/>
    <w:rsid w:val="00624D69"/>
    <w:rsid w:val="006251E8"/>
    <w:rsid w:val="006254F5"/>
    <w:rsid w:val="00625D63"/>
    <w:rsid w:val="00626B8B"/>
    <w:rsid w:val="00627161"/>
    <w:rsid w:val="00627272"/>
    <w:rsid w:val="00627CB3"/>
    <w:rsid w:val="0063021E"/>
    <w:rsid w:val="0063152B"/>
    <w:rsid w:val="00631BC2"/>
    <w:rsid w:val="00631F86"/>
    <w:rsid w:val="006334D9"/>
    <w:rsid w:val="00633B3E"/>
    <w:rsid w:val="00633B4F"/>
    <w:rsid w:val="00633EC0"/>
    <w:rsid w:val="00634AB8"/>
    <w:rsid w:val="00634EB4"/>
    <w:rsid w:val="006350E2"/>
    <w:rsid w:val="00636FAE"/>
    <w:rsid w:val="00637618"/>
    <w:rsid w:val="00637A98"/>
    <w:rsid w:val="00637AB1"/>
    <w:rsid w:val="006401B0"/>
    <w:rsid w:val="006404FB"/>
    <w:rsid w:val="00640B9D"/>
    <w:rsid w:val="00640CD7"/>
    <w:rsid w:val="0064233B"/>
    <w:rsid w:val="006424C7"/>
    <w:rsid w:val="00642BA5"/>
    <w:rsid w:val="00643118"/>
    <w:rsid w:val="006434EE"/>
    <w:rsid w:val="00644271"/>
    <w:rsid w:val="00644E93"/>
    <w:rsid w:val="00645112"/>
    <w:rsid w:val="006458DF"/>
    <w:rsid w:val="00645C01"/>
    <w:rsid w:val="0064644A"/>
    <w:rsid w:val="00646FE7"/>
    <w:rsid w:val="006474F1"/>
    <w:rsid w:val="00647509"/>
    <w:rsid w:val="00647556"/>
    <w:rsid w:val="006477F0"/>
    <w:rsid w:val="0065167D"/>
    <w:rsid w:val="006520EA"/>
    <w:rsid w:val="00652A46"/>
    <w:rsid w:val="006546C5"/>
    <w:rsid w:val="00654AB7"/>
    <w:rsid w:val="00655746"/>
    <w:rsid w:val="00656AA7"/>
    <w:rsid w:val="00656C6F"/>
    <w:rsid w:val="00656FFD"/>
    <w:rsid w:val="006573B4"/>
    <w:rsid w:val="00657D5B"/>
    <w:rsid w:val="00657DAA"/>
    <w:rsid w:val="00660AD7"/>
    <w:rsid w:val="00660C18"/>
    <w:rsid w:val="00660D5C"/>
    <w:rsid w:val="00662F6C"/>
    <w:rsid w:val="00664185"/>
    <w:rsid w:val="006641D0"/>
    <w:rsid w:val="0066453D"/>
    <w:rsid w:val="006648C6"/>
    <w:rsid w:val="00664C62"/>
    <w:rsid w:val="00664C98"/>
    <w:rsid w:val="00664DB5"/>
    <w:rsid w:val="00665405"/>
    <w:rsid w:val="00665F43"/>
    <w:rsid w:val="00665F75"/>
    <w:rsid w:val="006660B3"/>
    <w:rsid w:val="00666983"/>
    <w:rsid w:val="0066709D"/>
    <w:rsid w:val="00667B97"/>
    <w:rsid w:val="0066D141"/>
    <w:rsid w:val="00670471"/>
    <w:rsid w:val="00670541"/>
    <w:rsid w:val="00670727"/>
    <w:rsid w:val="006712EF"/>
    <w:rsid w:val="00671D48"/>
    <w:rsid w:val="00672180"/>
    <w:rsid w:val="006723CC"/>
    <w:rsid w:val="00672693"/>
    <w:rsid w:val="006733AD"/>
    <w:rsid w:val="00673972"/>
    <w:rsid w:val="0067397C"/>
    <w:rsid w:val="00673D29"/>
    <w:rsid w:val="00674138"/>
    <w:rsid w:val="00674FE8"/>
    <w:rsid w:val="0067552D"/>
    <w:rsid w:val="00681D13"/>
    <w:rsid w:val="00682A49"/>
    <w:rsid w:val="006839EF"/>
    <w:rsid w:val="00683B5E"/>
    <w:rsid w:val="0068418F"/>
    <w:rsid w:val="006847BA"/>
    <w:rsid w:val="00685390"/>
    <w:rsid w:val="006860D4"/>
    <w:rsid w:val="00686CD4"/>
    <w:rsid w:val="006874C4"/>
    <w:rsid w:val="00687578"/>
    <w:rsid w:val="0068782F"/>
    <w:rsid w:val="00690992"/>
    <w:rsid w:val="00691576"/>
    <w:rsid w:val="006916DD"/>
    <w:rsid w:val="006932CF"/>
    <w:rsid w:val="00694964"/>
    <w:rsid w:val="00694E3D"/>
    <w:rsid w:val="00694EEE"/>
    <w:rsid w:val="0069510D"/>
    <w:rsid w:val="006955E6"/>
    <w:rsid w:val="00695C05"/>
    <w:rsid w:val="00696C82"/>
    <w:rsid w:val="006976F5"/>
    <w:rsid w:val="006A0992"/>
    <w:rsid w:val="006A0E0E"/>
    <w:rsid w:val="006A0FA6"/>
    <w:rsid w:val="006A1288"/>
    <w:rsid w:val="006A181A"/>
    <w:rsid w:val="006A24C4"/>
    <w:rsid w:val="006A2794"/>
    <w:rsid w:val="006A49A4"/>
    <w:rsid w:val="006A4E11"/>
    <w:rsid w:val="006A5808"/>
    <w:rsid w:val="006A5CA9"/>
    <w:rsid w:val="006A5FAC"/>
    <w:rsid w:val="006A618A"/>
    <w:rsid w:val="006A6681"/>
    <w:rsid w:val="006A7339"/>
    <w:rsid w:val="006A77AD"/>
    <w:rsid w:val="006B001E"/>
    <w:rsid w:val="006B0DE2"/>
    <w:rsid w:val="006B1009"/>
    <w:rsid w:val="006B104B"/>
    <w:rsid w:val="006B1BAA"/>
    <w:rsid w:val="006B25C2"/>
    <w:rsid w:val="006B28A2"/>
    <w:rsid w:val="006B2F27"/>
    <w:rsid w:val="006B3282"/>
    <w:rsid w:val="006B490D"/>
    <w:rsid w:val="006B57AD"/>
    <w:rsid w:val="006B584A"/>
    <w:rsid w:val="006B5D53"/>
    <w:rsid w:val="006B5E78"/>
    <w:rsid w:val="006B69CA"/>
    <w:rsid w:val="006B6CC3"/>
    <w:rsid w:val="006B6D24"/>
    <w:rsid w:val="006B76A2"/>
    <w:rsid w:val="006B7B87"/>
    <w:rsid w:val="006B7EF8"/>
    <w:rsid w:val="006C0773"/>
    <w:rsid w:val="006C13BF"/>
    <w:rsid w:val="006C1512"/>
    <w:rsid w:val="006C2361"/>
    <w:rsid w:val="006C2D37"/>
    <w:rsid w:val="006C3873"/>
    <w:rsid w:val="006C50F2"/>
    <w:rsid w:val="006C525F"/>
    <w:rsid w:val="006C5389"/>
    <w:rsid w:val="006C61C5"/>
    <w:rsid w:val="006C6539"/>
    <w:rsid w:val="006C67AC"/>
    <w:rsid w:val="006C77D7"/>
    <w:rsid w:val="006C78C4"/>
    <w:rsid w:val="006D00DE"/>
    <w:rsid w:val="006D0FE0"/>
    <w:rsid w:val="006D0FF0"/>
    <w:rsid w:val="006D115F"/>
    <w:rsid w:val="006D133A"/>
    <w:rsid w:val="006D13FC"/>
    <w:rsid w:val="006D188E"/>
    <w:rsid w:val="006D24B4"/>
    <w:rsid w:val="006D25DF"/>
    <w:rsid w:val="006D27C7"/>
    <w:rsid w:val="006D3388"/>
    <w:rsid w:val="006D3760"/>
    <w:rsid w:val="006D378D"/>
    <w:rsid w:val="006D412C"/>
    <w:rsid w:val="006D5CA6"/>
    <w:rsid w:val="006D5E59"/>
    <w:rsid w:val="006D6164"/>
    <w:rsid w:val="006D64B0"/>
    <w:rsid w:val="006D676C"/>
    <w:rsid w:val="006D67B4"/>
    <w:rsid w:val="006D7134"/>
    <w:rsid w:val="006E2842"/>
    <w:rsid w:val="006E2A18"/>
    <w:rsid w:val="006E2B69"/>
    <w:rsid w:val="006E2BAA"/>
    <w:rsid w:val="006E3420"/>
    <w:rsid w:val="006E474C"/>
    <w:rsid w:val="006E494A"/>
    <w:rsid w:val="006E5318"/>
    <w:rsid w:val="006E5458"/>
    <w:rsid w:val="006E59C3"/>
    <w:rsid w:val="006E5A3A"/>
    <w:rsid w:val="006E5ECA"/>
    <w:rsid w:val="006E793D"/>
    <w:rsid w:val="006F07EA"/>
    <w:rsid w:val="006F0C5E"/>
    <w:rsid w:val="006F250C"/>
    <w:rsid w:val="006F2823"/>
    <w:rsid w:val="006F2CC0"/>
    <w:rsid w:val="006F3BD7"/>
    <w:rsid w:val="006F49A9"/>
    <w:rsid w:val="006F75CB"/>
    <w:rsid w:val="006F75FB"/>
    <w:rsid w:val="006F79B7"/>
    <w:rsid w:val="006F7CCC"/>
    <w:rsid w:val="007002B3"/>
    <w:rsid w:val="0070063F"/>
    <w:rsid w:val="00700BAD"/>
    <w:rsid w:val="00700CFF"/>
    <w:rsid w:val="00701F2C"/>
    <w:rsid w:val="00702981"/>
    <w:rsid w:val="00702F80"/>
    <w:rsid w:val="00703116"/>
    <w:rsid w:val="007052DE"/>
    <w:rsid w:val="00705B85"/>
    <w:rsid w:val="00706F99"/>
    <w:rsid w:val="00711B64"/>
    <w:rsid w:val="00711BC7"/>
    <w:rsid w:val="00712EF4"/>
    <w:rsid w:val="00713634"/>
    <w:rsid w:val="00713739"/>
    <w:rsid w:val="00713E8F"/>
    <w:rsid w:val="007142E1"/>
    <w:rsid w:val="00714E23"/>
    <w:rsid w:val="00715308"/>
    <w:rsid w:val="0071574A"/>
    <w:rsid w:val="00716BAD"/>
    <w:rsid w:val="00716D7B"/>
    <w:rsid w:val="00717F2A"/>
    <w:rsid w:val="0072128F"/>
    <w:rsid w:val="007214A9"/>
    <w:rsid w:val="00721596"/>
    <w:rsid w:val="00723071"/>
    <w:rsid w:val="0072385F"/>
    <w:rsid w:val="00725393"/>
    <w:rsid w:val="0072656C"/>
    <w:rsid w:val="00726D7E"/>
    <w:rsid w:val="00727F45"/>
    <w:rsid w:val="007304AD"/>
    <w:rsid w:val="0073155D"/>
    <w:rsid w:val="00731CB5"/>
    <w:rsid w:val="007325CB"/>
    <w:rsid w:val="00732A6F"/>
    <w:rsid w:val="007330D7"/>
    <w:rsid w:val="00733950"/>
    <w:rsid w:val="00733D5C"/>
    <w:rsid w:val="00734983"/>
    <w:rsid w:val="00735058"/>
    <w:rsid w:val="0073651A"/>
    <w:rsid w:val="0074166D"/>
    <w:rsid w:val="00741D88"/>
    <w:rsid w:val="0074234D"/>
    <w:rsid w:val="00742BDB"/>
    <w:rsid w:val="00743018"/>
    <w:rsid w:val="0074321F"/>
    <w:rsid w:val="00744302"/>
    <w:rsid w:val="00745206"/>
    <w:rsid w:val="00746E68"/>
    <w:rsid w:val="0074755A"/>
    <w:rsid w:val="00747D08"/>
    <w:rsid w:val="00747E2C"/>
    <w:rsid w:val="007507FE"/>
    <w:rsid w:val="0075098F"/>
    <w:rsid w:val="007514D3"/>
    <w:rsid w:val="00753BE1"/>
    <w:rsid w:val="0075487C"/>
    <w:rsid w:val="00755580"/>
    <w:rsid w:val="00755D39"/>
    <w:rsid w:val="00756155"/>
    <w:rsid w:val="0075748B"/>
    <w:rsid w:val="00757B2C"/>
    <w:rsid w:val="00761A07"/>
    <w:rsid w:val="00761CF3"/>
    <w:rsid w:val="00762D7E"/>
    <w:rsid w:val="00762E3F"/>
    <w:rsid w:val="00762EF3"/>
    <w:rsid w:val="00763724"/>
    <w:rsid w:val="00765B83"/>
    <w:rsid w:val="00765E7E"/>
    <w:rsid w:val="0076648C"/>
    <w:rsid w:val="00766509"/>
    <w:rsid w:val="00767752"/>
    <w:rsid w:val="00770789"/>
    <w:rsid w:val="00771781"/>
    <w:rsid w:val="00772208"/>
    <w:rsid w:val="007730E3"/>
    <w:rsid w:val="007733B8"/>
    <w:rsid w:val="0077357D"/>
    <w:rsid w:val="00773737"/>
    <w:rsid w:val="00774E6F"/>
    <w:rsid w:val="00775E2F"/>
    <w:rsid w:val="00775F82"/>
    <w:rsid w:val="007768EE"/>
    <w:rsid w:val="00776BD9"/>
    <w:rsid w:val="00776C90"/>
    <w:rsid w:val="00776DAC"/>
    <w:rsid w:val="00777679"/>
    <w:rsid w:val="00777820"/>
    <w:rsid w:val="007803A8"/>
    <w:rsid w:val="0078091D"/>
    <w:rsid w:val="007814F3"/>
    <w:rsid w:val="00781805"/>
    <w:rsid w:val="00781A11"/>
    <w:rsid w:val="00782320"/>
    <w:rsid w:val="00782D7E"/>
    <w:rsid w:val="00782D99"/>
    <w:rsid w:val="007838F2"/>
    <w:rsid w:val="00783AED"/>
    <w:rsid w:val="00783C69"/>
    <w:rsid w:val="00784208"/>
    <w:rsid w:val="0078454E"/>
    <w:rsid w:val="00784AA6"/>
    <w:rsid w:val="0078527E"/>
    <w:rsid w:val="0078664A"/>
    <w:rsid w:val="007866B4"/>
    <w:rsid w:val="0078670A"/>
    <w:rsid w:val="00786C3E"/>
    <w:rsid w:val="00787423"/>
    <w:rsid w:val="0078754E"/>
    <w:rsid w:val="00787C12"/>
    <w:rsid w:val="00791534"/>
    <w:rsid w:val="00791BA4"/>
    <w:rsid w:val="007926EF"/>
    <w:rsid w:val="00792799"/>
    <w:rsid w:val="00793192"/>
    <w:rsid w:val="007939CE"/>
    <w:rsid w:val="007943D3"/>
    <w:rsid w:val="00794C05"/>
    <w:rsid w:val="0079515A"/>
    <w:rsid w:val="00796FB0"/>
    <w:rsid w:val="007A07CB"/>
    <w:rsid w:val="007A0EF3"/>
    <w:rsid w:val="007A10E0"/>
    <w:rsid w:val="007A1F6E"/>
    <w:rsid w:val="007A20EC"/>
    <w:rsid w:val="007A29C3"/>
    <w:rsid w:val="007A2EC7"/>
    <w:rsid w:val="007A3E6A"/>
    <w:rsid w:val="007A4182"/>
    <w:rsid w:val="007A4784"/>
    <w:rsid w:val="007A4D35"/>
    <w:rsid w:val="007A5926"/>
    <w:rsid w:val="007A68B7"/>
    <w:rsid w:val="007A6D3F"/>
    <w:rsid w:val="007B031F"/>
    <w:rsid w:val="007B0EE0"/>
    <w:rsid w:val="007B11D9"/>
    <w:rsid w:val="007B17DB"/>
    <w:rsid w:val="007B2205"/>
    <w:rsid w:val="007B24F9"/>
    <w:rsid w:val="007B4145"/>
    <w:rsid w:val="007B4196"/>
    <w:rsid w:val="007B4444"/>
    <w:rsid w:val="007B4A3E"/>
    <w:rsid w:val="007B6350"/>
    <w:rsid w:val="007B6C36"/>
    <w:rsid w:val="007B6FD2"/>
    <w:rsid w:val="007B72B8"/>
    <w:rsid w:val="007B7EC7"/>
    <w:rsid w:val="007C063E"/>
    <w:rsid w:val="007C115C"/>
    <w:rsid w:val="007C2B72"/>
    <w:rsid w:val="007C2CD1"/>
    <w:rsid w:val="007C2DAE"/>
    <w:rsid w:val="007C3B4C"/>
    <w:rsid w:val="007C3F96"/>
    <w:rsid w:val="007C4579"/>
    <w:rsid w:val="007C5141"/>
    <w:rsid w:val="007C5325"/>
    <w:rsid w:val="007C552A"/>
    <w:rsid w:val="007C5DCD"/>
    <w:rsid w:val="007C61BD"/>
    <w:rsid w:val="007C6601"/>
    <w:rsid w:val="007C6D76"/>
    <w:rsid w:val="007C774C"/>
    <w:rsid w:val="007C7C2D"/>
    <w:rsid w:val="007D0710"/>
    <w:rsid w:val="007D0AB2"/>
    <w:rsid w:val="007D192D"/>
    <w:rsid w:val="007D2D44"/>
    <w:rsid w:val="007D5863"/>
    <w:rsid w:val="007D619B"/>
    <w:rsid w:val="007D628B"/>
    <w:rsid w:val="007D64D1"/>
    <w:rsid w:val="007D64DF"/>
    <w:rsid w:val="007D6A9B"/>
    <w:rsid w:val="007D6D6D"/>
    <w:rsid w:val="007E0389"/>
    <w:rsid w:val="007E1C9F"/>
    <w:rsid w:val="007E1ECC"/>
    <w:rsid w:val="007E2EF7"/>
    <w:rsid w:val="007E2FB6"/>
    <w:rsid w:val="007E3C38"/>
    <w:rsid w:val="007E3CA9"/>
    <w:rsid w:val="007E4A15"/>
    <w:rsid w:val="007E572F"/>
    <w:rsid w:val="007E5809"/>
    <w:rsid w:val="007E6671"/>
    <w:rsid w:val="007E6781"/>
    <w:rsid w:val="007E6C7D"/>
    <w:rsid w:val="007E6E8A"/>
    <w:rsid w:val="007E7008"/>
    <w:rsid w:val="007E71C1"/>
    <w:rsid w:val="007E73A2"/>
    <w:rsid w:val="007E767C"/>
    <w:rsid w:val="007E789B"/>
    <w:rsid w:val="007F006D"/>
    <w:rsid w:val="007F02C5"/>
    <w:rsid w:val="007F046E"/>
    <w:rsid w:val="007F0E13"/>
    <w:rsid w:val="007F1E01"/>
    <w:rsid w:val="007F2349"/>
    <w:rsid w:val="007F24D3"/>
    <w:rsid w:val="007F2BE3"/>
    <w:rsid w:val="007F2BE4"/>
    <w:rsid w:val="007F310A"/>
    <w:rsid w:val="007F4DB0"/>
    <w:rsid w:val="007F5131"/>
    <w:rsid w:val="007F5746"/>
    <w:rsid w:val="007F5AFC"/>
    <w:rsid w:val="007F7CA1"/>
    <w:rsid w:val="007F7D4A"/>
    <w:rsid w:val="00800B11"/>
    <w:rsid w:val="008010CE"/>
    <w:rsid w:val="008019C0"/>
    <w:rsid w:val="0080272C"/>
    <w:rsid w:val="0080467D"/>
    <w:rsid w:val="008047EB"/>
    <w:rsid w:val="008051A5"/>
    <w:rsid w:val="008055C7"/>
    <w:rsid w:val="0080620A"/>
    <w:rsid w:val="00806C60"/>
    <w:rsid w:val="00806CA3"/>
    <w:rsid w:val="00806F51"/>
    <w:rsid w:val="0080726E"/>
    <w:rsid w:val="00807A16"/>
    <w:rsid w:val="00807BB0"/>
    <w:rsid w:val="00810009"/>
    <w:rsid w:val="00810704"/>
    <w:rsid w:val="00811416"/>
    <w:rsid w:val="0081331C"/>
    <w:rsid w:val="0081359D"/>
    <w:rsid w:val="00813F2A"/>
    <w:rsid w:val="008147F1"/>
    <w:rsid w:val="00815D80"/>
    <w:rsid w:val="00817F3D"/>
    <w:rsid w:val="00820853"/>
    <w:rsid w:val="008209D0"/>
    <w:rsid w:val="00822139"/>
    <w:rsid w:val="008224C8"/>
    <w:rsid w:val="00822E37"/>
    <w:rsid w:val="00823338"/>
    <w:rsid w:val="00823928"/>
    <w:rsid w:val="008245B9"/>
    <w:rsid w:val="0082468D"/>
    <w:rsid w:val="00824E3A"/>
    <w:rsid w:val="00825267"/>
    <w:rsid w:val="00825670"/>
    <w:rsid w:val="008265CE"/>
    <w:rsid w:val="00826730"/>
    <w:rsid w:val="008269CD"/>
    <w:rsid w:val="0082700F"/>
    <w:rsid w:val="0082725A"/>
    <w:rsid w:val="00827913"/>
    <w:rsid w:val="008279C1"/>
    <w:rsid w:val="00830044"/>
    <w:rsid w:val="008302E1"/>
    <w:rsid w:val="008302F1"/>
    <w:rsid w:val="008334EF"/>
    <w:rsid w:val="0083472C"/>
    <w:rsid w:val="00834D08"/>
    <w:rsid w:val="0083540D"/>
    <w:rsid w:val="008359B7"/>
    <w:rsid w:val="00835C4C"/>
    <w:rsid w:val="00836482"/>
    <w:rsid w:val="0083698B"/>
    <w:rsid w:val="00837069"/>
    <w:rsid w:val="00837B3E"/>
    <w:rsid w:val="00837BE3"/>
    <w:rsid w:val="00840484"/>
    <w:rsid w:val="00840A98"/>
    <w:rsid w:val="00841056"/>
    <w:rsid w:val="00841D18"/>
    <w:rsid w:val="00841F0E"/>
    <w:rsid w:val="00841FA1"/>
    <w:rsid w:val="00842C45"/>
    <w:rsid w:val="00842EF8"/>
    <w:rsid w:val="00842FF2"/>
    <w:rsid w:val="00843D2E"/>
    <w:rsid w:val="00843D8E"/>
    <w:rsid w:val="0084497D"/>
    <w:rsid w:val="00844E68"/>
    <w:rsid w:val="00845014"/>
    <w:rsid w:val="008450BE"/>
    <w:rsid w:val="008452D5"/>
    <w:rsid w:val="0084585C"/>
    <w:rsid w:val="00846724"/>
    <w:rsid w:val="00846AF1"/>
    <w:rsid w:val="00846C0B"/>
    <w:rsid w:val="00846EDB"/>
    <w:rsid w:val="00847CC0"/>
    <w:rsid w:val="00850506"/>
    <w:rsid w:val="0085083B"/>
    <w:rsid w:val="00851D2B"/>
    <w:rsid w:val="008527D4"/>
    <w:rsid w:val="00852B31"/>
    <w:rsid w:val="00852F99"/>
    <w:rsid w:val="00853174"/>
    <w:rsid w:val="00853B85"/>
    <w:rsid w:val="00854522"/>
    <w:rsid w:val="0085471C"/>
    <w:rsid w:val="008548A0"/>
    <w:rsid w:val="00855722"/>
    <w:rsid w:val="0085601A"/>
    <w:rsid w:val="00856DE0"/>
    <w:rsid w:val="0085758A"/>
    <w:rsid w:val="00857BD8"/>
    <w:rsid w:val="0086004C"/>
    <w:rsid w:val="008613A3"/>
    <w:rsid w:val="00861445"/>
    <w:rsid w:val="0086165F"/>
    <w:rsid w:val="0086203A"/>
    <w:rsid w:val="0086332E"/>
    <w:rsid w:val="00863511"/>
    <w:rsid w:val="00863722"/>
    <w:rsid w:val="008647C7"/>
    <w:rsid w:val="008652F4"/>
    <w:rsid w:val="00865573"/>
    <w:rsid w:val="0086578B"/>
    <w:rsid w:val="00865C0D"/>
    <w:rsid w:val="00866DB6"/>
    <w:rsid w:val="008674BA"/>
    <w:rsid w:val="008678D2"/>
    <w:rsid w:val="008679A1"/>
    <w:rsid w:val="00867F76"/>
    <w:rsid w:val="008700BB"/>
    <w:rsid w:val="00870316"/>
    <w:rsid w:val="00871445"/>
    <w:rsid w:val="0087225D"/>
    <w:rsid w:val="00872880"/>
    <w:rsid w:val="00872E13"/>
    <w:rsid w:val="00873287"/>
    <w:rsid w:val="00873C73"/>
    <w:rsid w:val="00874148"/>
    <w:rsid w:val="00874C0A"/>
    <w:rsid w:val="00874FA9"/>
    <w:rsid w:val="00875552"/>
    <w:rsid w:val="00875ABD"/>
    <w:rsid w:val="00876242"/>
    <w:rsid w:val="0087639E"/>
    <w:rsid w:val="00876589"/>
    <w:rsid w:val="0087660C"/>
    <w:rsid w:val="00876FBD"/>
    <w:rsid w:val="00880008"/>
    <w:rsid w:val="008801FB"/>
    <w:rsid w:val="00880566"/>
    <w:rsid w:val="008807DF"/>
    <w:rsid w:val="00880B28"/>
    <w:rsid w:val="00881DE9"/>
    <w:rsid w:val="0088278A"/>
    <w:rsid w:val="008833A4"/>
    <w:rsid w:val="008848E7"/>
    <w:rsid w:val="00884D91"/>
    <w:rsid w:val="00886A25"/>
    <w:rsid w:val="00886A2A"/>
    <w:rsid w:val="008879F9"/>
    <w:rsid w:val="00887BF3"/>
    <w:rsid w:val="00887BFC"/>
    <w:rsid w:val="00887C53"/>
    <w:rsid w:val="008906F1"/>
    <w:rsid w:val="008910DD"/>
    <w:rsid w:val="00891262"/>
    <w:rsid w:val="00891B93"/>
    <w:rsid w:val="00892809"/>
    <w:rsid w:val="00892922"/>
    <w:rsid w:val="00892BE0"/>
    <w:rsid w:val="00893EC9"/>
    <w:rsid w:val="00893F76"/>
    <w:rsid w:val="00894318"/>
    <w:rsid w:val="00894CB1"/>
    <w:rsid w:val="00896F78"/>
    <w:rsid w:val="0089763E"/>
    <w:rsid w:val="00897D65"/>
    <w:rsid w:val="008A0429"/>
    <w:rsid w:val="008A0ADC"/>
    <w:rsid w:val="008A0C20"/>
    <w:rsid w:val="008A0E4F"/>
    <w:rsid w:val="008A1710"/>
    <w:rsid w:val="008A2060"/>
    <w:rsid w:val="008A20C5"/>
    <w:rsid w:val="008A3491"/>
    <w:rsid w:val="008A3563"/>
    <w:rsid w:val="008A3C03"/>
    <w:rsid w:val="008A44EF"/>
    <w:rsid w:val="008A4A42"/>
    <w:rsid w:val="008A4EB3"/>
    <w:rsid w:val="008A590D"/>
    <w:rsid w:val="008A5E82"/>
    <w:rsid w:val="008A63A6"/>
    <w:rsid w:val="008A66E5"/>
    <w:rsid w:val="008A6C13"/>
    <w:rsid w:val="008A7225"/>
    <w:rsid w:val="008A750F"/>
    <w:rsid w:val="008A788B"/>
    <w:rsid w:val="008B0E16"/>
    <w:rsid w:val="008B1722"/>
    <w:rsid w:val="008B1832"/>
    <w:rsid w:val="008B2D46"/>
    <w:rsid w:val="008B363A"/>
    <w:rsid w:val="008B3B62"/>
    <w:rsid w:val="008B40FB"/>
    <w:rsid w:val="008B462F"/>
    <w:rsid w:val="008B4F3F"/>
    <w:rsid w:val="008B5818"/>
    <w:rsid w:val="008B686E"/>
    <w:rsid w:val="008B6E27"/>
    <w:rsid w:val="008B7346"/>
    <w:rsid w:val="008B787D"/>
    <w:rsid w:val="008C14F9"/>
    <w:rsid w:val="008C1B17"/>
    <w:rsid w:val="008C1B8C"/>
    <w:rsid w:val="008C1DBA"/>
    <w:rsid w:val="008C2750"/>
    <w:rsid w:val="008C2D61"/>
    <w:rsid w:val="008C42F0"/>
    <w:rsid w:val="008C46CE"/>
    <w:rsid w:val="008C5909"/>
    <w:rsid w:val="008C5EC9"/>
    <w:rsid w:val="008C6547"/>
    <w:rsid w:val="008C6975"/>
    <w:rsid w:val="008C69DE"/>
    <w:rsid w:val="008C7570"/>
    <w:rsid w:val="008C7CAB"/>
    <w:rsid w:val="008D014B"/>
    <w:rsid w:val="008D05E4"/>
    <w:rsid w:val="008D0A9D"/>
    <w:rsid w:val="008D0E99"/>
    <w:rsid w:val="008D121C"/>
    <w:rsid w:val="008D2553"/>
    <w:rsid w:val="008D2FBC"/>
    <w:rsid w:val="008D335D"/>
    <w:rsid w:val="008D3420"/>
    <w:rsid w:val="008D354D"/>
    <w:rsid w:val="008D441A"/>
    <w:rsid w:val="008D4500"/>
    <w:rsid w:val="008D4658"/>
    <w:rsid w:val="008D5E4C"/>
    <w:rsid w:val="008D63F9"/>
    <w:rsid w:val="008D6D07"/>
    <w:rsid w:val="008D6D16"/>
    <w:rsid w:val="008D78B3"/>
    <w:rsid w:val="008D7D22"/>
    <w:rsid w:val="008E0A82"/>
    <w:rsid w:val="008E1406"/>
    <w:rsid w:val="008E1EB1"/>
    <w:rsid w:val="008E2463"/>
    <w:rsid w:val="008E30E4"/>
    <w:rsid w:val="008E3141"/>
    <w:rsid w:val="008E315D"/>
    <w:rsid w:val="008E32BF"/>
    <w:rsid w:val="008E32D8"/>
    <w:rsid w:val="008E4B37"/>
    <w:rsid w:val="008E5202"/>
    <w:rsid w:val="008E53A8"/>
    <w:rsid w:val="008E58B1"/>
    <w:rsid w:val="008E58D6"/>
    <w:rsid w:val="008E62E7"/>
    <w:rsid w:val="008E6684"/>
    <w:rsid w:val="008E6D19"/>
    <w:rsid w:val="008E7686"/>
    <w:rsid w:val="008E7756"/>
    <w:rsid w:val="008E782E"/>
    <w:rsid w:val="008F0B34"/>
    <w:rsid w:val="008F10F3"/>
    <w:rsid w:val="008F268A"/>
    <w:rsid w:val="008F2DA4"/>
    <w:rsid w:val="008F311B"/>
    <w:rsid w:val="008F3D0F"/>
    <w:rsid w:val="008F3D91"/>
    <w:rsid w:val="008F5031"/>
    <w:rsid w:val="008F55B3"/>
    <w:rsid w:val="008F6873"/>
    <w:rsid w:val="008F694A"/>
    <w:rsid w:val="008F75AE"/>
    <w:rsid w:val="0090029E"/>
    <w:rsid w:val="009003F0"/>
    <w:rsid w:val="00900984"/>
    <w:rsid w:val="00900A68"/>
    <w:rsid w:val="00900D76"/>
    <w:rsid w:val="009018CA"/>
    <w:rsid w:val="00902008"/>
    <w:rsid w:val="00902CB6"/>
    <w:rsid w:val="009032F1"/>
    <w:rsid w:val="00904817"/>
    <w:rsid w:val="009048CC"/>
    <w:rsid w:val="0090558F"/>
    <w:rsid w:val="00906962"/>
    <w:rsid w:val="00907E34"/>
    <w:rsid w:val="009107C7"/>
    <w:rsid w:val="00910BE9"/>
    <w:rsid w:val="0091201B"/>
    <w:rsid w:val="0091223C"/>
    <w:rsid w:val="0091454F"/>
    <w:rsid w:val="0091481C"/>
    <w:rsid w:val="00914DA3"/>
    <w:rsid w:val="009156F2"/>
    <w:rsid w:val="00915FAB"/>
    <w:rsid w:val="0091613D"/>
    <w:rsid w:val="009163A4"/>
    <w:rsid w:val="00916EA9"/>
    <w:rsid w:val="00917355"/>
    <w:rsid w:val="00917536"/>
    <w:rsid w:val="009176C8"/>
    <w:rsid w:val="00917BDD"/>
    <w:rsid w:val="009204BB"/>
    <w:rsid w:val="00920511"/>
    <w:rsid w:val="00920EBD"/>
    <w:rsid w:val="009229F0"/>
    <w:rsid w:val="00924131"/>
    <w:rsid w:val="00924379"/>
    <w:rsid w:val="00924DA7"/>
    <w:rsid w:val="009258FC"/>
    <w:rsid w:val="00926FBE"/>
    <w:rsid w:val="00927410"/>
    <w:rsid w:val="00931BC0"/>
    <w:rsid w:val="00931F54"/>
    <w:rsid w:val="00933D7F"/>
    <w:rsid w:val="00934376"/>
    <w:rsid w:val="009348A0"/>
    <w:rsid w:val="0093529E"/>
    <w:rsid w:val="00935DFF"/>
    <w:rsid w:val="00935E5E"/>
    <w:rsid w:val="0093665A"/>
    <w:rsid w:val="00936931"/>
    <w:rsid w:val="00936E31"/>
    <w:rsid w:val="009376E0"/>
    <w:rsid w:val="00942B78"/>
    <w:rsid w:val="00942D2D"/>
    <w:rsid w:val="0094341A"/>
    <w:rsid w:val="00943BD5"/>
    <w:rsid w:val="009447B3"/>
    <w:rsid w:val="0094595E"/>
    <w:rsid w:val="00945DD7"/>
    <w:rsid w:val="009463CA"/>
    <w:rsid w:val="009464C0"/>
    <w:rsid w:val="00946A44"/>
    <w:rsid w:val="0095048E"/>
    <w:rsid w:val="009507B4"/>
    <w:rsid w:val="00950851"/>
    <w:rsid w:val="00950997"/>
    <w:rsid w:val="00950E31"/>
    <w:rsid w:val="00951169"/>
    <w:rsid w:val="00951458"/>
    <w:rsid w:val="0095201E"/>
    <w:rsid w:val="00952B8A"/>
    <w:rsid w:val="00952D2F"/>
    <w:rsid w:val="00953E07"/>
    <w:rsid w:val="00953FE9"/>
    <w:rsid w:val="009545E3"/>
    <w:rsid w:val="00954A94"/>
    <w:rsid w:val="00954F59"/>
    <w:rsid w:val="009550F1"/>
    <w:rsid w:val="00955B66"/>
    <w:rsid w:val="00955ED1"/>
    <w:rsid w:val="009567B7"/>
    <w:rsid w:val="00956BC4"/>
    <w:rsid w:val="00960A84"/>
    <w:rsid w:val="00960ED5"/>
    <w:rsid w:val="0096197C"/>
    <w:rsid w:val="00961AC3"/>
    <w:rsid w:val="00962306"/>
    <w:rsid w:val="00962E73"/>
    <w:rsid w:val="00963A15"/>
    <w:rsid w:val="00963A9A"/>
    <w:rsid w:val="00964F53"/>
    <w:rsid w:val="00965203"/>
    <w:rsid w:val="00965FE9"/>
    <w:rsid w:val="00966974"/>
    <w:rsid w:val="00966E93"/>
    <w:rsid w:val="00967691"/>
    <w:rsid w:val="00967AA0"/>
    <w:rsid w:val="00967D7F"/>
    <w:rsid w:val="0097041E"/>
    <w:rsid w:val="009704C1"/>
    <w:rsid w:val="0097058C"/>
    <w:rsid w:val="0097076F"/>
    <w:rsid w:val="00970CFF"/>
    <w:rsid w:val="00970E2F"/>
    <w:rsid w:val="0097136E"/>
    <w:rsid w:val="009736C7"/>
    <w:rsid w:val="00974119"/>
    <w:rsid w:val="009743AF"/>
    <w:rsid w:val="00975F17"/>
    <w:rsid w:val="0097633C"/>
    <w:rsid w:val="009772B7"/>
    <w:rsid w:val="0098079D"/>
    <w:rsid w:val="00980AA9"/>
    <w:rsid w:val="009816C6"/>
    <w:rsid w:val="0098196A"/>
    <w:rsid w:val="009819B5"/>
    <w:rsid w:val="00981C7E"/>
    <w:rsid w:val="00981E93"/>
    <w:rsid w:val="009822F2"/>
    <w:rsid w:val="00982586"/>
    <w:rsid w:val="0098292B"/>
    <w:rsid w:val="00982B7E"/>
    <w:rsid w:val="00983E69"/>
    <w:rsid w:val="00985530"/>
    <w:rsid w:val="00985DAF"/>
    <w:rsid w:val="00986A58"/>
    <w:rsid w:val="00986E7D"/>
    <w:rsid w:val="00987F52"/>
    <w:rsid w:val="0099017B"/>
    <w:rsid w:val="00990C85"/>
    <w:rsid w:val="009916C3"/>
    <w:rsid w:val="00991CA7"/>
    <w:rsid w:val="009938C4"/>
    <w:rsid w:val="0099451B"/>
    <w:rsid w:val="00995B3C"/>
    <w:rsid w:val="009963D2"/>
    <w:rsid w:val="009963EF"/>
    <w:rsid w:val="00997448"/>
    <w:rsid w:val="009974BF"/>
    <w:rsid w:val="00997621"/>
    <w:rsid w:val="00997B7D"/>
    <w:rsid w:val="009A0BD1"/>
    <w:rsid w:val="009A0BFC"/>
    <w:rsid w:val="009A1334"/>
    <w:rsid w:val="009A1A63"/>
    <w:rsid w:val="009A30FC"/>
    <w:rsid w:val="009A4848"/>
    <w:rsid w:val="009A5210"/>
    <w:rsid w:val="009A55E1"/>
    <w:rsid w:val="009A782D"/>
    <w:rsid w:val="009A7943"/>
    <w:rsid w:val="009B1948"/>
    <w:rsid w:val="009B1C42"/>
    <w:rsid w:val="009B1DB2"/>
    <w:rsid w:val="009B1EBF"/>
    <w:rsid w:val="009B2048"/>
    <w:rsid w:val="009B2172"/>
    <w:rsid w:val="009B2F8E"/>
    <w:rsid w:val="009B36C0"/>
    <w:rsid w:val="009B3E3B"/>
    <w:rsid w:val="009B43DD"/>
    <w:rsid w:val="009B4790"/>
    <w:rsid w:val="009B4BBB"/>
    <w:rsid w:val="009B4D40"/>
    <w:rsid w:val="009B566C"/>
    <w:rsid w:val="009B5A7E"/>
    <w:rsid w:val="009B5CBC"/>
    <w:rsid w:val="009B71C0"/>
    <w:rsid w:val="009B796B"/>
    <w:rsid w:val="009C092A"/>
    <w:rsid w:val="009C0E3C"/>
    <w:rsid w:val="009C11A5"/>
    <w:rsid w:val="009C2D4E"/>
    <w:rsid w:val="009C39AE"/>
    <w:rsid w:val="009C44EB"/>
    <w:rsid w:val="009C4871"/>
    <w:rsid w:val="009C4E18"/>
    <w:rsid w:val="009C4E7A"/>
    <w:rsid w:val="009C4F6F"/>
    <w:rsid w:val="009C5561"/>
    <w:rsid w:val="009C5856"/>
    <w:rsid w:val="009C5C7B"/>
    <w:rsid w:val="009C65F9"/>
    <w:rsid w:val="009C6EB2"/>
    <w:rsid w:val="009D0081"/>
    <w:rsid w:val="009D023C"/>
    <w:rsid w:val="009D0605"/>
    <w:rsid w:val="009D11AE"/>
    <w:rsid w:val="009D11E2"/>
    <w:rsid w:val="009D2BCB"/>
    <w:rsid w:val="009D35B8"/>
    <w:rsid w:val="009D4122"/>
    <w:rsid w:val="009D44AC"/>
    <w:rsid w:val="009D4877"/>
    <w:rsid w:val="009D52BF"/>
    <w:rsid w:val="009D56DE"/>
    <w:rsid w:val="009D5AF4"/>
    <w:rsid w:val="009D60BA"/>
    <w:rsid w:val="009D65D4"/>
    <w:rsid w:val="009D736F"/>
    <w:rsid w:val="009E0580"/>
    <w:rsid w:val="009E0BE6"/>
    <w:rsid w:val="009E12E9"/>
    <w:rsid w:val="009E198F"/>
    <w:rsid w:val="009E2544"/>
    <w:rsid w:val="009E2553"/>
    <w:rsid w:val="009E35A5"/>
    <w:rsid w:val="009E36D0"/>
    <w:rsid w:val="009E420F"/>
    <w:rsid w:val="009E44B6"/>
    <w:rsid w:val="009E4E18"/>
    <w:rsid w:val="009E52C9"/>
    <w:rsid w:val="009E55D8"/>
    <w:rsid w:val="009E5760"/>
    <w:rsid w:val="009E60D5"/>
    <w:rsid w:val="009E72D3"/>
    <w:rsid w:val="009F069C"/>
    <w:rsid w:val="009F123A"/>
    <w:rsid w:val="009F13DF"/>
    <w:rsid w:val="009F3BA9"/>
    <w:rsid w:val="009F3D98"/>
    <w:rsid w:val="009F4453"/>
    <w:rsid w:val="009F5074"/>
    <w:rsid w:val="009F50F5"/>
    <w:rsid w:val="009F71F8"/>
    <w:rsid w:val="009F7E24"/>
    <w:rsid w:val="00A003A7"/>
    <w:rsid w:val="00A00857"/>
    <w:rsid w:val="00A00C3B"/>
    <w:rsid w:val="00A00DD4"/>
    <w:rsid w:val="00A0167E"/>
    <w:rsid w:val="00A018D5"/>
    <w:rsid w:val="00A0265F"/>
    <w:rsid w:val="00A02794"/>
    <w:rsid w:val="00A02CBB"/>
    <w:rsid w:val="00A036A6"/>
    <w:rsid w:val="00A040C0"/>
    <w:rsid w:val="00A043E2"/>
    <w:rsid w:val="00A04B6F"/>
    <w:rsid w:val="00A06A00"/>
    <w:rsid w:val="00A06B5B"/>
    <w:rsid w:val="00A10447"/>
    <w:rsid w:val="00A1068B"/>
    <w:rsid w:val="00A10E1C"/>
    <w:rsid w:val="00A1103A"/>
    <w:rsid w:val="00A11AEA"/>
    <w:rsid w:val="00A14A63"/>
    <w:rsid w:val="00A14C2C"/>
    <w:rsid w:val="00A14D83"/>
    <w:rsid w:val="00A155AB"/>
    <w:rsid w:val="00A159A2"/>
    <w:rsid w:val="00A165F6"/>
    <w:rsid w:val="00A17060"/>
    <w:rsid w:val="00A2011B"/>
    <w:rsid w:val="00A205C6"/>
    <w:rsid w:val="00A205FF"/>
    <w:rsid w:val="00A20DFF"/>
    <w:rsid w:val="00A210B4"/>
    <w:rsid w:val="00A21546"/>
    <w:rsid w:val="00A215B2"/>
    <w:rsid w:val="00A21941"/>
    <w:rsid w:val="00A21C5F"/>
    <w:rsid w:val="00A21CC3"/>
    <w:rsid w:val="00A21EFF"/>
    <w:rsid w:val="00A238DA"/>
    <w:rsid w:val="00A23BB8"/>
    <w:rsid w:val="00A244B7"/>
    <w:rsid w:val="00A24F6B"/>
    <w:rsid w:val="00A25431"/>
    <w:rsid w:val="00A25919"/>
    <w:rsid w:val="00A25CAA"/>
    <w:rsid w:val="00A25FBC"/>
    <w:rsid w:val="00A26BA9"/>
    <w:rsid w:val="00A27AF9"/>
    <w:rsid w:val="00A27C28"/>
    <w:rsid w:val="00A27FED"/>
    <w:rsid w:val="00A3054E"/>
    <w:rsid w:val="00A3098F"/>
    <w:rsid w:val="00A30C6F"/>
    <w:rsid w:val="00A30F19"/>
    <w:rsid w:val="00A31F8C"/>
    <w:rsid w:val="00A32B29"/>
    <w:rsid w:val="00A33305"/>
    <w:rsid w:val="00A348D7"/>
    <w:rsid w:val="00A34BB3"/>
    <w:rsid w:val="00A36FB9"/>
    <w:rsid w:val="00A3744E"/>
    <w:rsid w:val="00A403C3"/>
    <w:rsid w:val="00A4117E"/>
    <w:rsid w:val="00A4260E"/>
    <w:rsid w:val="00A42DD8"/>
    <w:rsid w:val="00A430C9"/>
    <w:rsid w:val="00A43A28"/>
    <w:rsid w:val="00A450F9"/>
    <w:rsid w:val="00A4549F"/>
    <w:rsid w:val="00A45992"/>
    <w:rsid w:val="00A45ECB"/>
    <w:rsid w:val="00A45FB9"/>
    <w:rsid w:val="00A46941"/>
    <w:rsid w:val="00A471F5"/>
    <w:rsid w:val="00A473E4"/>
    <w:rsid w:val="00A47697"/>
    <w:rsid w:val="00A47B6E"/>
    <w:rsid w:val="00A47ED9"/>
    <w:rsid w:val="00A5029F"/>
    <w:rsid w:val="00A51950"/>
    <w:rsid w:val="00A527A6"/>
    <w:rsid w:val="00A53671"/>
    <w:rsid w:val="00A53A75"/>
    <w:rsid w:val="00A54877"/>
    <w:rsid w:val="00A54EAA"/>
    <w:rsid w:val="00A55152"/>
    <w:rsid w:val="00A558EA"/>
    <w:rsid w:val="00A5663A"/>
    <w:rsid w:val="00A56C10"/>
    <w:rsid w:val="00A56D6F"/>
    <w:rsid w:val="00A56FE3"/>
    <w:rsid w:val="00A60311"/>
    <w:rsid w:val="00A6080A"/>
    <w:rsid w:val="00A6104F"/>
    <w:rsid w:val="00A62671"/>
    <w:rsid w:val="00A633B6"/>
    <w:rsid w:val="00A63424"/>
    <w:rsid w:val="00A643E4"/>
    <w:rsid w:val="00A64D5A"/>
    <w:rsid w:val="00A65364"/>
    <w:rsid w:val="00A6544E"/>
    <w:rsid w:val="00A667E7"/>
    <w:rsid w:val="00A6700D"/>
    <w:rsid w:val="00A6764B"/>
    <w:rsid w:val="00A676F1"/>
    <w:rsid w:val="00A70462"/>
    <w:rsid w:val="00A70910"/>
    <w:rsid w:val="00A71716"/>
    <w:rsid w:val="00A71E16"/>
    <w:rsid w:val="00A720AE"/>
    <w:rsid w:val="00A732AF"/>
    <w:rsid w:val="00A73420"/>
    <w:rsid w:val="00A735A5"/>
    <w:rsid w:val="00A7387C"/>
    <w:rsid w:val="00A73891"/>
    <w:rsid w:val="00A73C7E"/>
    <w:rsid w:val="00A754FB"/>
    <w:rsid w:val="00A75993"/>
    <w:rsid w:val="00A759E3"/>
    <w:rsid w:val="00A75D88"/>
    <w:rsid w:val="00A762CC"/>
    <w:rsid w:val="00A7647A"/>
    <w:rsid w:val="00A77AFE"/>
    <w:rsid w:val="00A80D69"/>
    <w:rsid w:val="00A8127F"/>
    <w:rsid w:val="00A813F1"/>
    <w:rsid w:val="00A83383"/>
    <w:rsid w:val="00A839EA"/>
    <w:rsid w:val="00A84825"/>
    <w:rsid w:val="00A85BBB"/>
    <w:rsid w:val="00A863C5"/>
    <w:rsid w:val="00A86C82"/>
    <w:rsid w:val="00A8701E"/>
    <w:rsid w:val="00A9019E"/>
    <w:rsid w:val="00A901CF"/>
    <w:rsid w:val="00A90490"/>
    <w:rsid w:val="00A90E38"/>
    <w:rsid w:val="00A92076"/>
    <w:rsid w:val="00A930EB"/>
    <w:rsid w:val="00A936DC"/>
    <w:rsid w:val="00A93781"/>
    <w:rsid w:val="00A93787"/>
    <w:rsid w:val="00A93E80"/>
    <w:rsid w:val="00A94078"/>
    <w:rsid w:val="00A94253"/>
    <w:rsid w:val="00A94715"/>
    <w:rsid w:val="00A94E49"/>
    <w:rsid w:val="00A95881"/>
    <w:rsid w:val="00A95B2A"/>
    <w:rsid w:val="00A95CA0"/>
    <w:rsid w:val="00A9661E"/>
    <w:rsid w:val="00A96892"/>
    <w:rsid w:val="00A97714"/>
    <w:rsid w:val="00A97E78"/>
    <w:rsid w:val="00A97F64"/>
    <w:rsid w:val="00AA1225"/>
    <w:rsid w:val="00AA19C8"/>
    <w:rsid w:val="00AA1BFF"/>
    <w:rsid w:val="00AA2A84"/>
    <w:rsid w:val="00AA2C52"/>
    <w:rsid w:val="00AA2CB9"/>
    <w:rsid w:val="00AA2D17"/>
    <w:rsid w:val="00AA2DE0"/>
    <w:rsid w:val="00AA3768"/>
    <w:rsid w:val="00AA41E5"/>
    <w:rsid w:val="00AA42EB"/>
    <w:rsid w:val="00AA4EBA"/>
    <w:rsid w:val="00AA547F"/>
    <w:rsid w:val="00AA620E"/>
    <w:rsid w:val="00AA624C"/>
    <w:rsid w:val="00AA6501"/>
    <w:rsid w:val="00AA6EA3"/>
    <w:rsid w:val="00AA71B2"/>
    <w:rsid w:val="00AA7C3C"/>
    <w:rsid w:val="00AB0251"/>
    <w:rsid w:val="00AB15FE"/>
    <w:rsid w:val="00AB34F6"/>
    <w:rsid w:val="00AB3D70"/>
    <w:rsid w:val="00AB3F0A"/>
    <w:rsid w:val="00AB47F6"/>
    <w:rsid w:val="00AB48A7"/>
    <w:rsid w:val="00AB4F30"/>
    <w:rsid w:val="00AB5C5F"/>
    <w:rsid w:val="00AB7828"/>
    <w:rsid w:val="00AB7A17"/>
    <w:rsid w:val="00AB7DBD"/>
    <w:rsid w:val="00AC11E3"/>
    <w:rsid w:val="00AC12C8"/>
    <w:rsid w:val="00AC34C8"/>
    <w:rsid w:val="00AC4DD1"/>
    <w:rsid w:val="00AC6878"/>
    <w:rsid w:val="00AC6D68"/>
    <w:rsid w:val="00AC7A3E"/>
    <w:rsid w:val="00AC7C69"/>
    <w:rsid w:val="00AD02BF"/>
    <w:rsid w:val="00AD06C5"/>
    <w:rsid w:val="00AD0F36"/>
    <w:rsid w:val="00AD148A"/>
    <w:rsid w:val="00AD152B"/>
    <w:rsid w:val="00AD3CC7"/>
    <w:rsid w:val="00AD4025"/>
    <w:rsid w:val="00AD4141"/>
    <w:rsid w:val="00AD50C5"/>
    <w:rsid w:val="00AD6A91"/>
    <w:rsid w:val="00AD6EBB"/>
    <w:rsid w:val="00AD6EDC"/>
    <w:rsid w:val="00AD6F1E"/>
    <w:rsid w:val="00AD7E22"/>
    <w:rsid w:val="00AE064C"/>
    <w:rsid w:val="00AE0A3F"/>
    <w:rsid w:val="00AE0D64"/>
    <w:rsid w:val="00AE1211"/>
    <w:rsid w:val="00AE13EF"/>
    <w:rsid w:val="00AE1999"/>
    <w:rsid w:val="00AE1D0F"/>
    <w:rsid w:val="00AE1E01"/>
    <w:rsid w:val="00AE24D0"/>
    <w:rsid w:val="00AE26D1"/>
    <w:rsid w:val="00AE3FEA"/>
    <w:rsid w:val="00AE4218"/>
    <w:rsid w:val="00AE4269"/>
    <w:rsid w:val="00AE4B19"/>
    <w:rsid w:val="00AE51AC"/>
    <w:rsid w:val="00AE5506"/>
    <w:rsid w:val="00AE5547"/>
    <w:rsid w:val="00AE60A1"/>
    <w:rsid w:val="00AE60A8"/>
    <w:rsid w:val="00AE63A2"/>
    <w:rsid w:val="00AE69D1"/>
    <w:rsid w:val="00AE7D4F"/>
    <w:rsid w:val="00AF0EAB"/>
    <w:rsid w:val="00AF13A4"/>
    <w:rsid w:val="00AF1A8C"/>
    <w:rsid w:val="00AF2385"/>
    <w:rsid w:val="00AF2A34"/>
    <w:rsid w:val="00AF2B19"/>
    <w:rsid w:val="00AF331D"/>
    <w:rsid w:val="00AF4588"/>
    <w:rsid w:val="00AF46AD"/>
    <w:rsid w:val="00AF6F98"/>
    <w:rsid w:val="00AF6FC4"/>
    <w:rsid w:val="00AF70A7"/>
    <w:rsid w:val="00AF7805"/>
    <w:rsid w:val="00B02EC2"/>
    <w:rsid w:val="00B044AC"/>
    <w:rsid w:val="00B0455A"/>
    <w:rsid w:val="00B04C5E"/>
    <w:rsid w:val="00B04F26"/>
    <w:rsid w:val="00B04FF5"/>
    <w:rsid w:val="00B05E5E"/>
    <w:rsid w:val="00B06177"/>
    <w:rsid w:val="00B06710"/>
    <w:rsid w:val="00B06D52"/>
    <w:rsid w:val="00B0788A"/>
    <w:rsid w:val="00B07D0C"/>
    <w:rsid w:val="00B102F4"/>
    <w:rsid w:val="00B104CA"/>
    <w:rsid w:val="00B10F8C"/>
    <w:rsid w:val="00B12B3E"/>
    <w:rsid w:val="00B12E27"/>
    <w:rsid w:val="00B12E91"/>
    <w:rsid w:val="00B131F4"/>
    <w:rsid w:val="00B14739"/>
    <w:rsid w:val="00B155EA"/>
    <w:rsid w:val="00B1562C"/>
    <w:rsid w:val="00B1585F"/>
    <w:rsid w:val="00B160CC"/>
    <w:rsid w:val="00B163BB"/>
    <w:rsid w:val="00B1656E"/>
    <w:rsid w:val="00B178D6"/>
    <w:rsid w:val="00B20749"/>
    <w:rsid w:val="00B21CF6"/>
    <w:rsid w:val="00B22726"/>
    <w:rsid w:val="00B22CD1"/>
    <w:rsid w:val="00B22EC2"/>
    <w:rsid w:val="00B233D9"/>
    <w:rsid w:val="00B23458"/>
    <w:rsid w:val="00B2351F"/>
    <w:rsid w:val="00B23888"/>
    <w:rsid w:val="00B23B24"/>
    <w:rsid w:val="00B23D59"/>
    <w:rsid w:val="00B24082"/>
    <w:rsid w:val="00B24502"/>
    <w:rsid w:val="00B27012"/>
    <w:rsid w:val="00B27C0C"/>
    <w:rsid w:val="00B27C39"/>
    <w:rsid w:val="00B27F93"/>
    <w:rsid w:val="00B3017F"/>
    <w:rsid w:val="00B308A9"/>
    <w:rsid w:val="00B31782"/>
    <w:rsid w:val="00B318A9"/>
    <w:rsid w:val="00B3233E"/>
    <w:rsid w:val="00B33247"/>
    <w:rsid w:val="00B3348D"/>
    <w:rsid w:val="00B34263"/>
    <w:rsid w:val="00B37F07"/>
    <w:rsid w:val="00B401DA"/>
    <w:rsid w:val="00B402C0"/>
    <w:rsid w:val="00B40CCF"/>
    <w:rsid w:val="00B41698"/>
    <w:rsid w:val="00B41BC1"/>
    <w:rsid w:val="00B42C15"/>
    <w:rsid w:val="00B42DD1"/>
    <w:rsid w:val="00B4330E"/>
    <w:rsid w:val="00B437A0"/>
    <w:rsid w:val="00B4421C"/>
    <w:rsid w:val="00B44B02"/>
    <w:rsid w:val="00B46222"/>
    <w:rsid w:val="00B46544"/>
    <w:rsid w:val="00B467B0"/>
    <w:rsid w:val="00B4693C"/>
    <w:rsid w:val="00B4698C"/>
    <w:rsid w:val="00B50DA2"/>
    <w:rsid w:val="00B5211E"/>
    <w:rsid w:val="00B529E9"/>
    <w:rsid w:val="00B529EC"/>
    <w:rsid w:val="00B5310B"/>
    <w:rsid w:val="00B53242"/>
    <w:rsid w:val="00B534BE"/>
    <w:rsid w:val="00B53D83"/>
    <w:rsid w:val="00B53E80"/>
    <w:rsid w:val="00B54407"/>
    <w:rsid w:val="00B5598B"/>
    <w:rsid w:val="00B55A3A"/>
    <w:rsid w:val="00B55A64"/>
    <w:rsid w:val="00B55C39"/>
    <w:rsid w:val="00B564D7"/>
    <w:rsid w:val="00B576B7"/>
    <w:rsid w:val="00B57798"/>
    <w:rsid w:val="00B60DE8"/>
    <w:rsid w:val="00B61C12"/>
    <w:rsid w:val="00B625EB"/>
    <w:rsid w:val="00B6351C"/>
    <w:rsid w:val="00B640BB"/>
    <w:rsid w:val="00B641A3"/>
    <w:rsid w:val="00B65000"/>
    <w:rsid w:val="00B654FC"/>
    <w:rsid w:val="00B65658"/>
    <w:rsid w:val="00B65DA7"/>
    <w:rsid w:val="00B67201"/>
    <w:rsid w:val="00B67332"/>
    <w:rsid w:val="00B709E9"/>
    <w:rsid w:val="00B70EBF"/>
    <w:rsid w:val="00B71043"/>
    <w:rsid w:val="00B719B5"/>
    <w:rsid w:val="00B719E8"/>
    <w:rsid w:val="00B72085"/>
    <w:rsid w:val="00B7468B"/>
    <w:rsid w:val="00B75556"/>
    <w:rsid w:val="00B759B0"/>
    <w:rsid w:val="00B76D95"/>
    <w:rsid w:val="00B76DC0"/>
    <w:rsid w:val="00B775B8"/>
    <w:rsid w:val="00B80955"/>
    <w:rsid w:val="00B80F1D"/>
    <w:rsid w:val="00B82BC8"/>
    <w:rsid w:val="00B8320E"/>
    <w:rsid w:val="00B83B5A"/>
    <w:rsid w:val="00B84F61"/>
    <w:rsid w:val="00B8704B"/>
    <w:rsid w:val="00B87A39"/>
    <w:rsid w:val="00B902DF"/>
    <w:rsid w:val="00B90451"/>
    <w:rsid w:val="00B90BC8"/>
    <w:rsid w:val="00B91273"/>
    <w:rsid w:val="00B9132F"/>
    <w:rsid w:val="00B9174A"/>
    <w:rsid w:val="00B920E0"/>
    <w:rsid w:val="00B922FA"/>
    <w:rsid w:val="00B93A65"/>
    <w:rsid w:val="00B93DAC"/>
    <w:rsid w:val="00B95969"/>
    <w:rsid w:val="00B9633E"/>
    <w:rsid w:val="00B973AF"/>
    <w:rsid w:val="00B97FDA"/>
    <w:rsid w:val="00BA00FF"/>
    <w:rsid w:val="00BA11E9"/>
    <w:rsid w:val="00BA1247"/>
    <w:rsid w:val="00BA144D"/>
    <w:rsid w:val="00BA18CA"/>
    <w:rsid w:val="00BA2733"/>
    <w:rsid w:val="00BA2BF5"/>
    <w:rsid w:val="00BA47AC"/>
    <w:rsid w:val="00BA48D1"/>
    <w:rsid w:val="00BA64B4"/>
    <w:rsid w:val="00BA7847"/>
    <w:rsid w:val="00BA787F"/>
    <w:rsid w:val="00BB0244"/>
    <w:rsid w:val="00BB0486"/>
    <w:rsid w:val="00BB04BA"/>
    <w:rsid w:val="00BB0805"/>
    <w:rsid w:val="00BB1E3B"/>
    <w:rsid w:val="00BB2344"/>
    <w:rsid w:val="00BB28CE"/>
    <w:rsid w:val="00BB332B"/>
    <w:rsid w:val="00BB394F"/>
    <w:rsid w:val="00BB4FD1"/>
    <w:rsid w:val="00BB50C2"/>
    <w:rsid w:val="00BB6E59"/>
    <w:rsid w:val="00BB7987"/>
    <w:rsid w:val="00BB7D5E"/>
    <w:rsid w:val="00BC02CF"/>
    <w:rsid w:val="00BC02E4"/>
    <w:rsid w:val="00BC098B"/>
    <w:rsid w:val="00BC0BC3"/>
    <w:rsid w:val="00BC0DEF"/>
    <w:rsid w:val="00BC1B64"/>
    <w:rsid w:val="00BC204A"/>
    <w:rsid w:val="00BC2422"/>
    <w:rsid w:val="00BC2B9D"/>
    <w:rsid w:val="00BC3173"/>
    <w:rsid w:val="00BC3644"/>
    <w:rsid w:val="00BC3692"/>
    <w:rsid w:val="00BC38B2"/>
    <w:rsid w:val="00BC3FDF"/>
    <w:rsid w:val="00BC718F"/>
    <w:rsid w:val="00BC7774"/>
    <w:rsid w:val="00BD2C59"/>
    <w:rsid w:val="00BD35CF"/>
    <w:rsid w:val="00BD40CC"/>
    <w:rsid w:val="00BD462F"/>
    <w:rsid w:val="00BD4A93"/>
    <w:rsid w:val="00BD4B16"/>
    <w:rsid w:val="00BD5931"/>
    <w:rsid w:val="00BD5C91"/>
    <w:rsid w:val="00BD6752"/>
    <w:rsid w:val="00BD6C4E"/>
    <w:rsid w:val="00BD7C7A"/>
    <w:rsid w:val="00BE10E9"/>
    <w:rsid w:val="00BE185A"/>
    <w:rsid w:val="00BE1B1D"/>
    <w:rsid w:val="00BE1F00"/>
    <w:rsid w:val="00BE203D"/>
    <w:rsid w:val="00BE2371"/>
    <w:rsid w:val="00BE29AA"/>
    <w:rsid w:val="00BE2F9A"/>
    <w:rsid w:val="00BE35FF"/>
    <w:rsid w:val="00BE3C70"/>
    <w:rsid w:val="00BE54AD"/>
    <w:rsid w:val="00BE55F7"/>
    <w:rsid w:val="00BE5A06"/>
    <w:rsid w:val="00BE6C6B"/>
    <w:rsid w:val="00BE7124"/>
    <w:rsid w:val="00BE72D8"/>
    <w:rsid w:val="00BE7698"/>
    <w:rsid w:val="00BF00B0"/>
    <w:rsid w:val="00BF164E"/>
    <w:rsid w:val="00BF1ABD"/>
    <w:rsid w:val="00BF27C7"/>
    <w:rsid w:val="00BF4850"/>
    <w:rsid w:val="00BF4A74"/>
    <w:rsid w:val="00BF56AC"/>
    <w:rsid w:val="00BF6296"/>
    <w:rsid w:val="00BF6423"/>
    <w:rsid w:val="00BF687F"/>
    <w:rsid w:val="00BF6EF0"/>
    <w:rsid w:val="00BF70D5"/>
    <w:rsid w:val="00BF79B9"/>
    <w:rsid w:val="00BF7A59"/>
    <w:rsid w:val="00C00084"/>
    <w:rsid w:val="00C01414"/>
    <w:rsid w:val="00C0153C"/>
    <w:rsid w:val="00C01954"/>
    <w:rsid w:val="00C0257E"/>
    <w:rsid w:val="00C02C9D"/>
    <w:rsid w:val="00C038E0"/>
    <w:rsid w:val="00C03A16"/>
    <w:rsid w:val="00C06521"/>
    <w:rsid w:val="00C07E3B"/>
    <w:rsid w:val="00C101DA"/>
    <w:rsid w:val="00C1045A"/>
    <w:rsid w:val="00C10758"/>
    <w:rsid w:val="00C114F3"/>
    <w:rsid w:val="00C1159E"/>
    <w:rsid w:val="00C11D28"/>
    <w:rsid w:val="00C121E0"/>
    <w:rsid w:val="00C12AB2"/>
    <w:rsid w:val="00C12AD4"/>
    <w:rsid w:val="00C13B4D"/>
    <w:rsid w:val="00C1481A"/>
    <w:rsid w:val="00C15140"/>
    <w:rsid w:val="00C1580C"/>
    <w:rsid w:val="00C167B7"/>
    <w:rsid w:val="00C170C2"/>
    <w:rsid w:val="00C17242"/>
    <w:rsid w:val="00C17761"/>
    <w:rsid w:val="00C17AFC"/>
    <w:rsid w:val="00C17C20"/>
    <w:rsid w:val="00C17CE9"/>
    <w:rsid w:val="00C202D5"/>
    <w:rsid w:val="00C207DF"/>
    <w:rsid w:val="00C20E78"/>
    <w:rsid w:val="00C21052"/>
    <w:rsid w:val="00C21496"/>
    <w:rsid w:val="00C219A4"/>
    <w:rsid w:val="00C22493"/>
    <w:rsid w:val="00C2269E"/>
    <w:rsid w:val="00C22B20"/>
    <w:rsid w:val="00C23476"/>
    <w:rsid w:val="00C23682"/>
    <w:rsid w:val="00C23703"/>
    <w:rsid w:val="00C2406F"/>
    <w:rsid w:val="00C24685"/>
    <w:rsid w:val="00C24ECF"/>
    <w:rsid w:val="00C250D6"/>
    <w:rsid w:val="00C25950"/>
    <w:rsid w:val="00C264AB"/>
    <w:rsid w:val="00C27068"/>
    <w:rsid w:val="00C27560"/>
    <w:rsid w:val="00C30094"/>
    <w:rsid w:val="00C300D3"/>
    <w:rsid w:val="00C307ED"/>
    <w:rsid w:val="00C31940"/>
    <w:rsid w:val="00C31E7E"/>
    <w:rsid w:val="00C321BF"/>
    <w:rsid w:val="00C3340D"/>
    <w:rsid w:val="00C336E0"/>
    <w:rsid w:val="00C344EA"/>
    <w:rsid w:val="00C34769"/>
    <w:rsid w:val="00C34AC7"/>
    <w:rsid w:val="00C355B5"/>
    <w:rsid w:val="00C360A1"/>
    <w:rsid w:val="00C36A97"/>
    <w:rsid w:val="00C37D10"/>
    <w:rsid w:val="00C40082"/>
    <w:rsid w:val="00C402EA"/>
    <w:rsid w:val="00C418E3"/>
    <w:rsid w:val="00C41A8D"/>
    <w:rsid w:val="00C42A1E"/>
    <w:rsid w:val="00C42B3E"/>
    <w:rsid w:val="00C43138"/>
    <w:rsid w:val="00C4321D"/>
    <w:rsid w:val="00C43D7E"/>
    <w:rsid w:val="00C4433D"/>
    <w:rsid w:val="00C44AB2"/>
    <w:rsid w:val="00C44BC4"/>
    <w:rsid w:val="00C457BE"/>
    <w:rsid w:val="00C45974"/>
    <w:rsid w:val="00C45D97"/>
    <w:rsid w:val="00C46E17"/>
    <w:rsid w:val="00C47F7D"/>
    <w:rsid w:val="00C50B7D"/>
    <w:rsid w:val="00C51956"/>
    <w:rsid w:val="00C52B30"/>
    <w:rsid w:val="00C52C75"/>
    <w:rsid w:val="00C52F0C"/>
    <w:rsid w:val="00C53D6B"/>
    <w:rsid w:val="00C53E8F"/>
    <w:rsid w:val="00C54708"/>
    <w:rsid w:val="00C54E09"/>
    <w:rsid w:val="00C56163"/>
    <w:rsid w:val="00C57395"/>
    <w:rsid w:val="00C57BCC"/>
    <w:rsid w:val="00C57EE2"/>
    <w:rsid w:val="00C60185"/>
    <w:rsid w:val="00C60753"/>
    <w:rsid w:val="00C60781"/>
    <w:rsid w:val="00C60E4A"/>
    <w:rsid w:val="00C61956"/>
    <w:rsid w:val="00C61E6F"/>
    <w:rsid w:val="00C6203A"/>
    <w:rsid w:val="00C62B6C"/>
    <w:rsid w:val="00C62EBC"/>
    <w:rsid w:val="00C632F8"/>
    <w:rsid w:val="00C63EA4"/>
    <w:rsid w:val="00C64182"/>
    <w:rsid w:val="00C65119"/>
    <w:rsid w:val="00C659CD"/>
    <w:rsid w:val="00C65D95"/>
    <w:rsid w:val="00C6700A"/>
    <w:rsid w:val="00C6781E"/>
    <w:rsid w:val="00C707B9"/>
    <w:rsid w:val="00C70E32"/>
    <w:rsid w:val="00C7169A"/>
    <w:rsid w:val="00C71794"/>
    <w:rsid w:val="00C72752"/>
    <w:rsid w:val="00C72766"/>
    <w:rsid w:val="00C72DA8"/>
    <w:rsid w:val="00C74070"/>
    <w:rsid w:val="00C75C30"/>
    <w:rsid w:val="00C76CB6"/>
    <w:rsid w:val="00C778AC"/>
    <w:rsid w:val="00C77A31"/>
    <w:rsid w:val="00C80BD9"/>
    <w:rsid w:val="00C82259"/>
    <w:rsid w:val="00C822D0"/>
    <w:rsid w:val="00C8247A"/>
    <w:rsid w:val="00C82C14"/>
    <w:rsid w:val="00C8361D"/>
    <w:rsid w:val="00C839C2"/>
    <w:rsid w:val="00C83A05"/>
    <w:rsid w:val="00C85374"/>
    <w:rsid w:val="00C8588E"/>
    <w:rsid w:val="00C87549"/>
    <w:rsid w:val="00C91414"/>
    <w:rsid w:val="00C92C6D"/>
    <w:rsid w:val="00C936E9"/>
    <w:rsid w:val="00C93FC2"/>
    <w:rsid w:val="00C945AC"/>
    <w:rsid w:val="00C94792"/>
    <w:rsid w:val="00C94ED7"/>
    <w:rsid w:val="00C953F4"/>
    <w:rsid w:val="00C963E7"/>
    <w:rsid w:val="00C96F33"/>
    <w:rsid w:val="00C97B62"/>
    <w:rsid w:val="00C97D85"/>
    <w:rsid w:val="00C97F34"/>
    <w:rsid w:val="00CA0922"/>
    <w:rsid w:val="00CA0FFA"/>
    <w:rsid w:val="00CA15F3"/>
    <w:rsid w:val="00CA186C"/>
    <w:rsid w:val="00CA2C92"/>
    <w:rsid w:val="00CA3759"/>
    <w:rsid w:val="00CA3F10"/>
    <w:rsid w:val="00CA4238"/>
    <w:rsid w:val="00CA48D7"/>
    <w:rsid w:val="00CA4C03"/>
    <w:rsid w:val="00CA4E45"/>
    <w:rsid w:val="00CA56DB"/>
    <w:rsid w:val="00CA599E"/>
    <w:rsid w:val="00CA5A0F"/>
    <w:rsid w:val="00CA6B6C"/>
    <w:rsid w:val="00CA7E63"/>
    <w:rsid w:val="00CB00FE"/>
    <w:rsid w:val="00CB0815"/>
    <w:rsid w:val="00CB2EEF"/>
    <w:rsid w:val="00CB2F6D"/>
    <w:rsid w:val="00CB36C2"/>
    <w:rsid w:val="00CB5F0D"/>
    <w:rsid w:val="00CC078C"/>
    <w:rsid w:val="00CC0C64"/>
    <w:rsid w:val="00CC1948"/>
    <w:rsid w:val="00CC1B42"/>
    <w:rsid w:val="00CC1BC1"/>
    <w:rsid w:val="00CC32FE"/>
    <w:rsid w:val="00CC359A"/>
    <w:rsid w:val="00CC3F63"/>
    <w:rsid w:val="00CC415E"/>
    <w:rsid w:val="00CC5E12"/>
    <w:rsid w:val="00CC5E47"/>
    <w:rsid w:val="00CC5FDF"/>
    <w:rsid w:val="00CC6C77"/>
    <w:rsid w:val="00CD110B"/>
    <w:rsid w:val="00CD1B51"/>
    <w:rsid w:val="00CD1BFA"/>
    <w:rsid w:val="00CD2065"/>
    <w:rsid w:val="00CD2182"/>
    <w:rsid w:val="00CD21EB"/>
    <w:rsid w:val="00CD38D1"/>
    <w:rsid w:val="00CD3B79"/>
    <w:rsid w:val="00CD3FF9"/>
    <w:rsid w:val="00CD42A5"/>
    <w:rsid w:val="00CD46F6"/>
    <w:rsid w:val="00CD4AA6"/>
    <w:rsid w:val="00CD5054"/>
    <w:rsid w:val="00CD50D7"/>
    <w:rsid w:val="00CD5340"/>
    <w:rsid w:val="00CD54E6"/>
    <w:rsid w:val="00CD5AB6"/>
    <w:rsid w:val="00CD6A7B"/>
    <w:rsid w:val="00CD700E"/>
    <w:rsid w:val="00CD7112"/>
    <w:rsid w:val="00CD7F64"/>
    <w:rsid w:val="00CE0218"/>
    <w:rsid w:val="00CE0C22"/>
    <w:rsid w:val="00CE0CFB"/>
    <w:rsid w:val="00CE1F23"/>
    <w:rsid w:val="00CE29B7"/>
    <w:rsid w:val="00CE390A"/>
    <w:rsid w:val="00CE552D"/>
    <w:rsid w:val="00CE5984"/>
    <w:rsid w:val="00CE5E96"/>
    <w:rsid w:val="00CE6DBC"/>
    <w:rsid w:val="00CE7016"/>
    <w:rsid w:val="00CE754E"/>
    <w:rsid w:val="00CF006B"/>
    <w:rsid w:val="00CF014C"/>
    <w:rsid w:val="00CF11B0"/>
    <w:rsid w:val="00CF1E1E"/>
    <w:rsid w:val="00CF3989"/>
    <w:rsid w:val="00CF3F4F"/>
    <w:rsid w:val="00CF4829"/>
    <w:rsid w:val="00CF491B"/>
    <w:rsid w:val="00CF5CCC"/>
    <w:rsid w:val="00CF5DC6"/>
    <w:rsid w:val="00CF5F6D"/>
    <w:rsid w:val="00D002C8"/>
    <w:rsid w:val="00D0065F"/>
    <w:rsid w:val="00D00C8B"/>
    <w:rsid w:val="00D014B8"/>
    <w:rsid w:val="00D01990"/>
    <w:rsid w:val="00D01EFE"/>
    <w:rsid w:val="00D0217C"/>
    <w:rsid w:val="00D024ED"/>
    <w:rsid w:val="00D028D6"/>
    <w:rsid w:val="00D03287"/>
    <w:rsid w:val="00D034D5"/>
    <w:rsid w:val="00D0358B"/>
    <w:rsid w:val="00D03CD1"/>
    <w:rsid w:val="00D0427C"/>
    <w:rsid w:val="00D04297"/>
    <w:rsid w:val="00D04318"/>
    <w:rsid w:val="00D046E7"/>
    <w:rsid w:val="00D04DBF"/>
    <w:rsid w:val="00D05094"/>
    <w:rsid w:val="00D058A6"/>
    <w:rsid w:val="00D0666B"/>
    <w:rsid w:val="00D07533"/>
    <w:rsid w:val="00D07855"/>
    <w:rsid w:val="00D103EB"/>
    <w:rsid w:val="00D10B03"/>
    <w:rsid w:val="00D1127E"/>
    <w:rsid w:val="00D114B4"/>
    <w:rsid w:val="00D1183A"/>
    <w:rsid w:val="00D12268"/>
    <w:rsid w:val="00D1236F"/>
    <w:rsid w:val="00D123A4"/>
    <w:rsid w:val="00D1283C"/>
    <w:rsid w:val="00D12F8A"/>
    <w:rsid w:val="00D13A02"/>
    <w:rsid w:val="00D14040"/>
    <w:rsid w:val="00D151EB"/>
    <w:rsid w:val="00D158C9"/>
    <w:rsid w:val="00D15CB9"/>
    <w:rsid w:val="00D16AA6"/>
    <w:rsid w:val="00D17D7E"/>
    <w:rsid w:val="00D22335"/>
    <w:rsid w:val="00D2261A"/>
    <w:rsid w:val="00D22686"/>
    <w:rsid w:val="00D22956"/>
    <w:rsid w:val="00D22C59"/>
    <w:rsid w:val="00D23487"/>
    <w:rsid w:val="00D2403F"/>
    <w:rsid w:val="00D24A20"/>
    <w:rsid w:val="00D24EFE"/>
    <w:rsid w:val="00D251B3"/>
    <w:rsid w:val="00D2734B"/>
    <w:rsid w:val="00D27FCE"/>
    <w:rsid w:val="00D30C07"/>
    <w:rsid w:val="00D32D4D"/>
    <w:rsid w:val="00D34E1D"/>
    <w:rsid w:val="00D3595A"/>
    <w:rsid w:val="00D35C39"/>
    <w:rsid w:val="00D371D1"/>
    <w:rsid w:val="00D37995"/>
    <w:rsid w:val="00D37B27"/>
    <w:rsid w:val="00D37DB6"/>
    <w:rsid w:val="00D37FF5"/>
    <w:rsid w:val="00D405E0"/>
    <w:rsid w:val="00D41120"/>
    <w:rsid w:val="00D4127A"/>
    <w:rsid w:val="00D416EC"/>
    <w:rsid w:val="00D41AE6"/>
    <w:rsid w:val="00D41C3C"/>
    <w:rsid w:val="00D435BF"/>
    <w:rsid w:val="00D44486"/>
    <w:rsid w:val="00D45569"/>
    <w:rsid w:val="00D463BA"/>
    <w:rsid w:val="00D46500"/>
    <w:rsid w:val="00D50ED6"/>
    <w:rsid w:val="00D50FBC"/>
    <w:rsid w:val="00D511E1"/>
    <w:rsid w:val="00D5262E"/>
    <w:rsid w:val="00D52809"/>
    <w:rsid w:val="00D5398E"/>
    <w:rsid w:val="00D53AFB"/>
    <w:rsid w:val="00D540E3"/>
    <w:rsid w:val="00D54725"/>
    <w:rsid w:val="00D54B15"/>
    <w:rsid w:val="00D550DD"/>
    <w:rsid w:val="00D553FE"/>
    <w:rsid w:val="00D55926"/>
    <w:rsid w:val="00D55DDD"/>
    <w:rsid w:val="00D5603B"/>
    <w:rsid w:val="00D568E5"/>
    <w:rsid w:val="00D56EB2"/>
    <w:rsid w:val="00D56F2A"/>
    <w:rsid w:val="00D57D62"/>
    <w:rsid w:val="00D6072D"/>
    <w:rsid w:val="00D614C1"/>
    <w:rsid w:val="00D61CEC"/>
    <w:rsid w:val="00D63093"/>
    <w:rsid w:val="00D63F52"/>
    <w:rsid w:val="00D64081"/>
    <w:rsid w:val="00D662FA"/>
    <w:rsid w:val="00D66829"/>
    <w:rsid w:val="00D6701F"/>
    <w:rsid w:val="00D70B84"/>
    <w:rsid w:val="00D70D65"/>
    <w:rsid w:val="00D71393"/>
    <w:rsid w:val="00D718A4"/>
    <w:rsid w:val="00D71C28"/>
    <w:rsid w:val="00D71CEA"/>
    <w:rsid w:val="00D72D15"/>
    <w:rsid w:val="00D73F91"/>
    <w:rsid w:val="00D74127"/>
    <w:rsid w:val="00D745CC"/>
    <w:rsid w:val="00D7469A"/>
    <w:rsid w:val="00D7516A"/>
    <w:rsid w:val="00D753EB"/>
    <w:rsid w:val="00D75637"/>
    <w:rsid w:val="00D76755"/>
    <w:rsid w:val="00D768AE"/>
    <w:rsid w:val="00D777CD"/>
    <w:rsid w:val="00D77DE0"/>
    <w:rsid w:val="00D80F8B"/>
    <w:rsid w:val="00D81200"/>
    <w:rsid w:val="00D81B1D"/>
    <w:rsid w:val="00D81C1A"/>
    <w:rsid w:val="00D81F0B"/>
    <w:rsid w:val="00D820B2"/>
    <w:rsid w:val="00D8314F"/>
    <w:rsid w:val="00D832F6"/>
    <w:rsid w:val="00D83664"/>
    <w:rsid w:val="00D837DC"/>
    <w:rsid w:val="00D83CFA"/>
    <w:rsid w:val="00D84429"/>
    <w:rsid w:val="00D8561F"/>
    <w:rsid w:val="00D85A10"/>
    <w:rsid w:val="00D86750"/>
    <w:rsid w:val="00D873AC"/>
    <w:rsid w:val="00D91C20"/>
    <w:rsid w:val="00D925D3"/>
    <w:rsid w:val="00D928C3"/>
    <w:rsid w:val="00D9519F"/>
    <w:rsid w:val="00D951A4"/>
    <w:rsid w:val="00D95377"/>
    <w:rsid w:val="00D95555"/>
    <w:rsid w:val="00D95B4A"/>
    <w:rsid w:val="00D9638E"/>
    <w:rsid w:val="00D97D78"/>
    <w:rsid w:val="00DA026C"/>
    <w:rsid w:val="00DA0755"/>
    <w:rsid w:val="00DA0C9C"/>
    <w:rsid w:val="00DA0EC2"/>
    <w:rsid w:val="00DA24A2"/>
    <w:rsid w:val="00DA2FDB"/>
    <w:rsid w:val="00DA3F1D"/>
    <w:rsid w:val="00DA539B"/>
    <w:rsid w:val="00DA72C8"/>
    <w:rsid w:val="00DA7C14"/>
    <w:rsid w:val="00DB0CB9"/>
    <w:rsid w:val="00DB11A6"/>
    <w:rsid w:val="00DB1293"/>
    <w:rsid w:val="00DB2198"/>
    <w:rsid w:val="00DB2CBB"/>
    <w:rsid w:val="00DB386C"/>
    <w:rsid w:val="00DB6C86"/>
    <w:rsid w:val="00DB6E79"/>
    <w:rsid w:val="00DB7904"/>
    <w:rsid w:val="00DB79B2"/>
    <w:rsid w:val="00DC035A"/>
    <w:rsid w:val="00DC0666"/>
    <w:rsid w:val="00DC0C70"/>
    <w:rsid w:val="00DC0CBC"/>
    <w:rsid w:val="00DC11EC"/>
    <w:rsid w:val="00DC2743"/>
    <w:rsid w:val="00DC3A76"/>
    <w:rsid w:val="00DC42B3"/>
    <w:rsid w:val="00DC43DA"/>
    <w:rsid w:val="00DC5507"/>
    <w:rsid w:val="00DC5867"/>
    <w:rsid w:val="00DC65E2"/>
    <w:rsid w:val="00DC6A7E"/>
    <w:rsid w:val="00DD0DB5"/>
    <w:rsid w:val="00DD0F15"/>
    <w:rsid w:val="00DD1EA0"/>
    <w:rsid w:val="00DD21AD"/>
    <w:rsid w:val="00DD23E9"/>
    <w:rsid w:val="00DD2E72"/>
    <w:rsid w:val="00DD40FA"/>
    <w:rsid w:val="00DD41B2"/>
    <w:rsid w:val="00DD4330"/>
    <w:rsid w:val="00DD4398"/>
    <w:rsid w:val="00DD513B"/>
    <w:rsid w:val="00DD5679"/>
    <w:rsid w:val="00DD5A8A"/>
    <w:rsid w:val="00DD6887"/>
    <w:rsid w:val="00DD7CF4"/>
    <w:rsid w:val="00DD7D3E"/>
    <w:rsid w:val="00DE0713"/>
    <w:rsid w:val="00DE0A50"/>
    <w:rsid w:val="00DE12C8"/>
    <w:rsid w:val="00DE33B0"/>
    <w:rsid w:val="00DE391D"/>
    <w:rsid w:val="00DE3D1B"/>
    <w:rsid w:val="00DE517B"/>
    <w:rsid w:val="00DE53F8"/>
    <w:rsid w:val="00DE62CB"/>
    <w:rsid w:val="00DE6B5F"/>
    <w:rsid w:val="00DE7574"/>
    <w:rsid w:val="00DE7CDE"/>
    <w:rsid w:val="00DF07C1"/>
    <w:rsid w:val="00DF0908"/>
    <w:rsid w:val="00DF0ACA"/>
    <w:rsid w:val="00DF0B74"/>
    <w:rsid w:val="00DF0C58"/>
    <w:rsid w:val="00DF0FF7"/>
    <w:rsid w:val="00DF12B8"/>
    <w:rsid w:val="00DF1D3A"/>
    <w:rsid w:val="00DF1DFF"/>
    <w:rsid w:val="00DF217B"/>
    <w:rsid w:val="00DF326C"/>
    <w:rsid w:val="00DF3286"/>
    <w:rsid w:val="00DF35EF"/>
    <w:rsid w:val="00DF4489"/>
    <w:rsid w:val="00DF4904"/>
    <w:rsid w:val="00DF5A81"/>
    <w:rsid w:val="00DF6140"/>
    <w:rsid w:val="00DF75C4"/>
    <w:rsid w:val="00DF76E1"/>
    <w:rsid w:val="00DF7C5E"/>
    <w:rsid w:val="00E00188"/>
    <w:rsid w:val="00E00780"/>
    <w:rsid w:val="00E028BA"/>
    <w:rsid w:val="00E02D71"/>
    <w:rsid w:val="00E031DC"/>
    <w:rsid w:val="00E0332A"/>
    <w:rsid w:val="00E0516B"/>
    <w:rsid w:val="00E05378"/>
    <w:rsid w:val="00E06132"/>
    <w:rsid w:val="00E0681A"/>
    <w:rsid w:val="00E06C0D"/>
    <w:rsid w:val="00E06CFD"/>
    <w:rsid w:val="00E06E45"/>
    <w:rsid w:val="00E079FD"/>
    <w:rsid w:val="00E07A4D"/>
    <w:rsid w:val="00E10028"/>
    <w:rsid w:val="00E114F3"/>
    <w:rsid w:val="00E11614"/>
    <w:rsid w:val="00E119CE"/>
    <w:rsid w:val="00E11CF6"/>
    <w:rsid w:val="00E12FAF"/>
    <w:rsid w:val="00E13BB9"/>
    <w:rsid w:val="00E13FC4"/>
    <w:rsid w:val="00E1497F"/>
    <w:rsid w:val="00E14C33"/>
    <w:rsid w:val="00E14D0E"/>
    <w:rsid w:val="00E154F1"/>
    <w:rsid w:val="00E15586"/>
    <w:rsid w:val="00E1651E"/>
    <w:rsid w:val="00E16F46"/>
    <w:rsid w:val="00E170C5"/>
    <w:rsid w:val="00E170D1"/>
    <w:rsid w:val="00E17AE2"/>
    <w:rsid w:val="00E17B0A"/>
    <w:rsid w:val="00E20208"/>
    <w:rsid w:val="00E213DD"/>
    <w:rsid w:val="00E22296"/>
    <w:rsid w:val="00E225F5"/>
    <w:rsid w:val="00E2540A"/>
    <w:rsid w:val="00E2675F"/>
    <w:rsid w:val="00E26791"/>
    <w:rsid w:val="00E27184"/>
    <w:rsid w:val="00E30AAC"/>
    <w:rsid w:val="00E30E10"/>
    <w:rsid w:val="00E31464"/>
    <w:rsid w:val="00E31C54"/>
    <w:rsid w:val="00E31E3C"/>
    <w:rsid w:val="00E32DC9"/>
    <w:rsid w:val="00E343C3"/>
    <w:rsid w:val="00E353DB"/>
    <w:rsid w:val="00E35791"/>
    <w:rsid w:val="00E36306"/>
    <w:rsid w:val="00E36677"/>
    <w:rsid w:val="00E370B2"/>
    <w:rsid w:val="00E37251"/>
    <w:rsid w:val="00E3732C"/>
    <w:rsid w:val="00E37BCF"/>
    <w:rsid w:val="00E387CC"/>
    <w:rsid w:val="00E4057C"/>
    <w:rsid w:val="00E40CFC"/>
    <w:rsid w:val="00E41843"/>
    <w:rsid w:val="00E426DF"/>
    <w:rsid w:val="00E4349E"/>
    <w:rsid w:val="00E445C9"/>
    <w:rsid w:val="00E46295"/>
    <w:rsid w:val="00E46354"/>
    <w:rsid w:val="00E46EAF"/>
    <w:rsid w:val="00E4791A"/>
    <w:rsid w:val="00E51BF9"/>
    <w:rsid w:val="00E52544"/>
    <w:rsid w:val="00E52CD9"/>
    <w:rsid w:val="00E54A26"/>
    <w:rsid w:val="00E54B92"/>
    <w:rsid w:val="00E54C91"/>
    <w:rsid w:val="00E56A2F"/>
    <w:rsid w:val="00E57055"/>
    <w:rsid w:val="00E579CA"/>
    <w:rsid w:val="00E579CD"/>
    <w:rsid w:val="00E57C70"/>
    <w:rsid w:val="00E60284"/>
    <w:rsid w:val="00E627A0"/>
    <w:rsid w:val="00E62F7D"/>
    <w:rsid w:val="00E63289"/>
    <w:rsid w:val="00E63F81"/>
    <w:rsid w:val="00E640C9"/>
    <w:rsid w:val="00E647AE"/>
    <w:rsid w:val="00E64ECF"/>
    <w:rsid w:val="00E652E9"/>
    <w:rsid w:val="00E65EC7"/>
    <w:rsid w:val="00E66699"/>
    <w:rsid w:val="00E6737D"/>
    <w:rsid w:val="00E7084C"/>
    <w:rsid w:val="00E70ABE"/>
    <w:rsid w:val="00E72369"/>
    <w:rsid w:val="00E72D2D"/>
    <w:rsid w:val="00E74B05"/>
    <w:rsid w:val="00E7541D"/>
    <w:rsid w:val="00E75433"/>
    <w:rsid w:val="00E76E66"/>
    <w:rsid w:val="00E772CE"/>
    <w:rsid w:val="00E7773A"/>
    <w:rsid w:val="00E80419"/>
    <w:rsid w:val="00E814AE"/>
    <w:rsid w:val="00E81B34"/>
    <w:rsid w:val="00E826CD"/>
    <w:rsid w:val="00E82AC1"/>
    <w:rsid w:val="00E82DEC"/>
    <w:rsid w:val="00E832B3"/>
    <w:rsid w:val="00E839EE"/>
    <w:rsid w:val="00E83BA6"/>
    <w:rsid w:val="00E855BD"/>
    <w:rsid w:val="00E85721"/>
    <w:rsid w:val="00E86A55"/>
    <w:rsid w:val="00E86ABE"/>
    <w:rsid w:val="00E87331"/>
    <w:rsid w:val="00E90D96"/>
    <w:rsid w:val="00E91034"/>
    <w:rsid w:val="00E91C26"/>
    <w:rsid w:val="00E929B2"/>
    <w:rsid w:val="00E93068"/>
    <w:rsid w:val="00E935B7"/>
    <w:rsid w:val="00E93B3A"/>
    <w:rsid w:val="00E942C5"/>
    <w:rsid w:val="00E9432B"/>
    <w:rsid w:val="00E94DA7"/>
    <w:rsid w:val="00E94E5F"/>
    <w:rsid w:val="00E95853"/>
    <w:rsid w:val="00E96BB8"/>
    <w:rsid w:val="00E97D98"/>
    <w:rsid w:val="00EA06A0"/>
    <w:rsid w:val="00EA0759"/>
    <w:rsid w:val="00EA0894"/>
    <w:rsid w:val="00EA09A9"/>
    <w:rsid w:val="00EA0ADF"/>
    <w:rsid w:val="00EA0B75"/>
    <w:rsid w:val="00EA12FA"/>
    <w:rsid w:val="00EA14F7"/>
    <w:rsid w:val="00EA15F0"/>
    <w:rsid w:val="00EA25A0"/>
    <w:rsid w:val="00EA293E"/>
    <w:rsid w:val="00EA4068"/>
    <w:rsid w:val="00EA46C7"/>
    <w:rsid w:val="00EA5D31"/>
    <w:rsid w:val="00EA6087"/>
    <w:rsid w:val="00EA6766"/>
    <w:rsid w:val="00EA735C"/>
    <w:rsid w:val="00EA7691"/>
    <w:rsid w:val="00EB01A9"/>
    <w:rsid w:val="00EB0989"/>
    <w:rsid w:val="00EB1C43"/>
    <w:rsid w:val="00EB23BA"/>
    <w:rsid w:val="00EB2711"/>
    <w:rsid w:val="00EB3852"/>
    <w:rsid w:val="00EB453C"/>
    <w:rsid w:val="00EB5109"/>
    <w:rsid w:val="00EB635B"/>
    <w:rsid w:val="00EC043E"/>
    <w:rsid w:val="00EC06DA"/>
    <w:rsid w:val="00EC087A"/>
    <w:rsid w:val="00EC1721"/>
    <w:rsid w:val="00EC276A"/>
    <w:rsid w:val="00EC4A1F"/>
    <w:rsid w:val="00EC5CB6"/>
    <w:rsid w:val="00EC6733"/>
    <w:rsid w:val="00EC6C0C"/>
    <w:rsid w:val="00EC7A8D"/>
    <w:rsid w:val="00ED026E"/>
    <w:rsid w:val="00ED1374"/>
    <w:rsid w:val="00ED2718"/>
    <w:rsid w:val="00ED2EB1"/>
    <w:rsid w:val="00ED3741"/>
    <w:rsid w:val="00ED3EB0"/>
    <w:rsid w:val="00ED4919"/>
    <w:rsid w:val="00ED5357"/>
    <w:rsid w:val="00ED53BC"/>
    <w:rsid w:val="00ED61BC"/>
    <w:rsid w:val="00ED676F"/>
    <w:rsid w:val="00ED6A5B"/>
    <w:rsid w:val="00ED70B7"/>
    <w:rsid w:val="00ED7BCF"/>
    <w:rsid w:val="00ED7D52"/>
    <w:rsid w:val="00ED7EBA"/>
    <w:rsid w:val="00EE10E3"/>
    <w:rsid w:val="00EE116C"/>
    <w:rsid w:val="00EE31F9"/>
    <w:rsid w:val="00EE33D7"/>
    <w:rsid w:val="00EE3B5B"/>
    <w:rsid w:val="00EE3F74"/>
    <w:rsid w:val="00EE4747"/>
    <w:rsid w:val="00EE4D19"/>
    <w:rsid w:val="00EE51F8"/>
    <w:rsid w:val="00EE554C"/>
    <w:rsid w:val="00EE5581"/>
    <w:rsid w:val="00EE5A5A"/>
    <w:rsid w:val="00EE663B"/>
    <w:rsid w:val="00EE719B"/>
    <w:rsid w:val="00EE7E2A"/>
    <w:rsid w:val="00EF0129"/>
    <w:rsid w:val="00EF06DB"/>
    <w:rsid w:val="00EF07D7"/>
    <w:rsid w:val="00EF1441"/>
    <w:rsid w:val="00EF183D"/>
    <w:rsid w:val="00EF19A6"/>
    <w:rsid w:val="00EF1B71"/>
    <w:rsid w:val="00EF2831"/>
    <w:rsid w:val="00EF332D"/>
    <w:rsid w:val="00EF3A75"/>
    <w:rsid w:val="00EF4380"/>
    <w:rsid w:val="00EF44DC"/>
    <w:rsid w:val="00EF46FB"/>
    <w:rsid w:val="00EF5C2C"/>
    <w:rsid w:val="00EF5D44"/>
    <w:rsid w:val="00EF663D"/>
    <w:rsid w:val="00EF67D1"/>
    <w:rsid w:val="00EF6EF7"/>
    <w:rsid w:val="00EF71DC"/>
    <w:rsid w:val="00EF751E"/>
    <w:rsid w:val="00EF7B46"/>
    <w:rsid w:val="00F000E3"/>
    <w:rsid w:val="00F00234"/>
    <w:rsid w:val="00F002E8"/>
    <w:rsid w:val="00F006F4"/>
    <w:rsid w:val="00F00911"/>
    <w:rsid w:val="00F00CF1"/>
    <w:rsid w:val="00F00E4F"/>
    <w:rsid w:val="00F0151C"/>
    <w:rsid w:val="00F0159D"/>
    <w:rsid w:val="00F01A73"/>
    <w:rsid w:val="00F01C30"/>
    <w:rsid w:val="00F03258"/>
    <w:rsid w:val="00F03917"/>
    <w:rsid w:val="00F03E0D"/>
    <w:rsid w:val="00F03F60"/>
    <w:rsid w:val="00F044A5"/>
    <w:rsid w:val="00F04E5D"/>
    <w:rsid w:val="00F05BE5"/>
    <w:rsid w:val="00F0688B"/>
    <w:rsid w:val="00F07B50"/>
    <w:rsid w:val="00F07DE2"/>
    <w:rsid w:val="00F10C3C"/>
    <w:rsid w:val="00F1109A"/>
    <w:rsid w:val="00F11145"/>
    <w:rsid w:val="00F13530"/>
    <w:rsid w:val="00F13B8B"/>
    <w:rsid w:val="00F13F7E"/>
    <w:rsid w:val="00F14549"/>
    <w:rsid w:val="00F145C4"/>
    <w:rsid w:val="00F1532B"/>
    <w:rsid w:val="00F15598"/>
    <w:rsid w:val="00F16F7A"/>
    <w:rsid w:val="00F200A5"/>
    <w:rsid w:val="00F20614"/>
    <w:rsid w:val="00F2183E"/>
    <w:rsid w:val="00F21908"/>
    <w:rsid w:val="00F22714"/>
    <w:rsid w:val="00F228D1"/>
    <w:rsid w:val="00F2375E"/>
    <w:rsid w:val="00F249C6"/>
    <w:rsid w:val="00F24B37"/>
    <w:rsid w:val="00F25323"/>
    <w:rsid w:val="00F2534D"/>
    <w:rsid w:val="00F25FED"/>
    <w:rsid w:val="00F3079D"/>
    <w:rsid w:val="00F30A2B"/>
    <w:rsid w:val="00F310BA"/>
    <w:rsid w:val="00F3150F"/>
    <w:rsid w:val="00F31893"/>
    <w:rsid w:val="00F31B63"/>
    <w:rsid w:val="00F329D8"/>
    <w:rsid w:val="00F32E3E"/>
    <w:rsid w:val="00F330FE"/>
    <w:rsid w:val="00F33743"/>
    <w:rsid w:val="00F34699"/>
    <w:rsid w:val="00F34B20"/>
    <w:rsid w:val="00F34DCE"/>
    <w:rsid w:val="00F35007"/>
    <w:rsid w:val="00F359B6"/>
    <w:rsid w:val="00F35A23"/>
    <w:rsid w:val="00F3682E"/>
    <w:rsid w:val="00F36958"/>
    <w:rsid w:val="00F370B0"/>
    <w:rsid w:val="00F40E3E"/>
    <w:rsid w:val="00F41073"/>
    <w:rsid w:val="00F4125F"/>
    <w:rsid w:val="00F41877"/>
    <w:rsid w:val="00F41941"/>
    <w:rsid w:val="00F419DE"/>
    <w:rsid w:val="00F41DAC"/>
    <w:rsid w:val="00F430DF"/>
    <w:rsid w:val="00F4363F"/>
    <w:rsid w:val="00F44339"/>
    <w:rsid w:val="00F44AAD"/>
    <w:rsid w:val="00F45B61"/>
    <w:rsid w:val="00F45E0A"/>
    <w:rsid w:val="00F465D7"/>
    <w:rsid w:val="00F46DA2"/>
    <w:rsid w:val="00F47794"/>
    <w:rsid w:val="00F51824"/>
    <w:rsid w:val="00F519ED"/>
    <w:rsid w:val="00F53447"/>
    <w:rsid w:val="00F53C58"/>
    <w:rsid w:val="00F541C6"/>
    <w:rsid w:val="00F546CF"/>
    <w:rsid w:val="00F550A4"/>
    <w:rsid w:val="00F554DD"/>
    <w:rsid w:val="00F56BD8"/>
    <w:rsid w:val="00F56D5E"/>
    <w:rsid w:val="00F57B14"/>
    <w:rsid w:val="00F60B22"/>
    <w:rsid w:val="00F60D64"/>
    <w:rsid w:val="00F61251"/>
    <w:rsid w:val="00F61834"/>
    <w:rsid w:val="00F61EF5"/>
    <w:rsid w:val="00F62967"/>
    <w:rsid w:val="00F62AFD"/>
    <w:rsid w:val="00F62E52"/>
    <w:rsid w:val="00F63067"/>
    <w:rsid w:val="00F63B47"/>
    <w:rsid w:val="00F63E2F"/>
    <w:rsid w:val="00F63FD2"/>
    <w:rsid w:val="00F6444F"/>
    <w:rsid w:val="00F66C75"/>
    <w:rsid w:val="00F66D10"/>
    <w:rsid w:val="00F673A3"/>
    <w:rsid w:val="00F67550"/>
    <w:rsid w:val="00F70B85"/>
    <w:rsid w:val="00F71A35"/>
    <w:rsid w:val="00F71B77"/>
    <w:rsid w:val="00F72479"/>
    <w:rsid w:val="00F72519"/>
    <w:rsid w:val="00F72F3E"/>
    <w:rsid w:val="00F73795"/>
    <w:rsid w:val="00F73A6D"/>
    <w:rsid w:val="00F745F9"/>
    <w:rsid w:val="00F74D02"/>
    <w:rsid w:val="00F751A3"/>
    <w:rsid w:val="00F75405"/>
    <w:rsid w:val="00F7569F"/>
    <w:rsid w:val="00F75EC8"/>
    <w:rsid w:val="00F75ECC"/>
    <w:rsid w:val="00F76D2E"/>
    <w:rsid w:val="00F776F1"/>
    <w:rsid w:val="00F80342"/>
    <w:rsid w:val="00F81148"/>
    <w:rsid w:val="00F83092"/>
    <w:rsid w:val="00F833F0"/>
    <w:rsid w:val="00F837C0"/>
    <w:rsid w:val="00F83973"/>
    <w:rsid w:val="00F85C84"/>
    <w:rsid w:val="00F85FA3"/>
    <w:rsid w:val="00F865B8"/>
    <w:rsid w:val="00F86EFB"/>
    <w:rsid w:val="00F87738"/>
    <w:rsid w:val="00F87887"/>
    <w:rsid w:val="00F87989"/>
    <w:rsid w:val="00F903BE"/>
    <w:rsid w:val="00F91E2D"/>
    <w:rsid w:val="00F92B05"/>
    <w:rsid w:val="00F93671"/>
    <w:rsid w:val="00F93ADF"/>
    <w:rsid w:val="00F9461B"/>
    <w:rsid w:val="00F94B29"/>
    <w:rsid w:val="00F94EE3"/>
    <w:rsid w:val="00F9559F"/>
    <w:rsid w:val="00F95617"/>
    <w:rsid w:val="00F95F66"/>
    <w:rsid w:val="00F96245"/>
    <w:rsid w:val="00F96265"/>
    <w:rsid w:val="00F968AC"/>
    <w:rsid w:val="00F9775D"/>
    <w:rsid w:val="00F97C04"/>
    <w:rsid w:val="00FA00D1"/>
    <w:rsid w:val="00FA0BD2"/>
    <w:rsid w:val="00FA0DE8"/>
    <w:rsid w:val="00FA1321"/>
    <w:rsid w:val="00FA1C26"/>
    <w:rsid w:val="00FA1C70"/>
    <w:rsid w:val="00FA1ECD"/>
    <w:rsid w:val="00FA21BD"/>
    <w:rsid w:val="00FA2CE9"/>
    <w:rsid w:val="00FA342D"/>
    <w:rsid w:val="00FA3731"/>
    <w:rsid w:val="00FA3939"/>
    <w:rsid w:val="00FA3CAD"/>
    <w:rsid w:val="00FA4F9D"/>
    <w:rsid w:val="00FA521E"/>
    <w:rsid w:val="00FA6189"/>
    <w:rsid w:val="00FA7429"/>
    <w:rsid w:val="00FA7854"/>
    <w:rsid w:val="00FB14B6"/>
    <w:rsid w:val="00FB1B58"/>
    <w:rsid w:val="00FB2314"/>
    <w:rsid w:val="00FB26B2"/>
    <w:rsid w:val="00FB2B50"/>
    <w:rsid w:val="00FB46B1"/>
    <w:rsid w:val="00FB5E5A"/>
    <w:rsid w:val="00FB63FF"/>
    <w:rsid w:val="00FC01A7"/>
    <w:rsid w:val="00FC1946"/>
    <w:rsid w:val="00FC1E8D"/>
    <w:rsid w:val="00FC2F51"/>
    <w:rsid w:val="00FC2FD4"/>
    <w:rsid w:val="00FC32D6"/>
    <w:rsid w:val="00FC456A"/>
    <w:rsid w:val="00FC4CDF"/>
    <w:rsid w:val="00FC4E2F"/>
    <w:rsid w:val="00FC5160"/>
    <w:rsid w:val="00FC5266"/>
    <w:rsid w:val="00FC5F7F"/>
    <w:rsid w:val="00FC68B4"/>
    <w:rsid w:val="00FC7C1D"/>
    <w:rsid w:val="00FD2263"/>
    <w:rsid w:val="00FD2655"/>
    <w:rsid w:val="00FD3937"/>
    <w:rsid w:val="00FD507B"/>
    <w:rsid w:val="00FD54EB"/>
    <w:rsid w:val="00FE018A"/>
    <w:rsid w:val="00FE0646"/>
    <w:rsid w:val="00FE0747"/>
    <w:rsid w:val="00FE0BAD"/>
    <w:rsid w:val="00FE1596"/>
    <w:rsid w:val="00FE1B27"/>
    <w:rsid w:val="00FE2039"/>
    <w:rsid w:val="00FE2D27"/>
    <w:rsid w:val="00FE394B"/>
    <w:rsid w:val="00FE3F8E"/>
    <w:rsid w:val="00FE466D"/>
    <w:rsid w:val="00FE4730"/>
    <w:rsid w:val="00FE5092"/>
    <w:rsid w:val="00FE50E6"/>
    <w:rsid w:val="00FE5DF9"/>
    <w:rsid w:val="00FE5F93"/>
    <w:rsid w:val="00FE6D82"/>
    <w:rsid w:val="00FF0042"/>
    <w:rsid w:val="00FF036C"/>
    <w:rsid w:val="00FF085A"/>
    <w:rsid w:val="00FF15CB"/>
    <w:rsid w:val="00FF23CA"/>
    <w:rsid w:val="00FF2F07"/>
    <w:rsid w:val="00FF2FD7"/>
    <w:rsid w:val="00FF3343"/>
    <w:rsid w:val="00FF3FF8"/>
    <w:rsid w:val="00FF4638"/>
    <w:rsid w:val="00FF490E"/>
    <w:rsid w:val="00FF53F3"/>
    <w:rsid w:val="00FF5676"/>
    <w:rsid w:val="00FF68C6"/>
    <w:rsid w:val="01114F40"/>
    <w:rsid w:val="011B9B5D"/>
    <w:rsid w:val="013D2432"/>
    <w:rsid w:val="015B6393"/>
    <w:rsid w:val="017472E3"/>
    <w:rsid w:val="02267F40"/>
    <w:rsid w:val="0226EEA2"/>
    <w:rsid w:val="02513998"/>
    <w:rsid w:val="02ACF983"/>
    <w:rsid w:val="02B093BB"/>
    <w:rsid w:val="0310FF1A"/>
    <w:rsid w:val="03692021"/>
    <w:rsid w:val="03F015AB"/>
    <w:rsid w:val="0440C317"/>
    <w:rsid w:val="046DB335"/>
    <w:rsid w:val="047D68E2"/>
    <w:rsid w:val="05030B12"/>
    <w:rsid w:val="0506FB55"/>
    <w:rsid w:val="05627D8F"/>
    <w:rsid w:val="05A6DCD2"/>
    <w:rsid w:val="05C45F56"/>
    <w:rsid w:val="06137767"/>
    <w:rsid w:val="067DAB58"/>
    <w:rsid w:val="06B98160"/>
    <w:rsid w:val="06EA4091"/>
    <w:rsid w:val="0730CAF4"/>
    <w:rsid w:val="0765DD1C"/>
    <w:rsid w:val="07901214"/>
    <w:rsid w:val="07D00083"/>
    <w:rsid w:val="07DA0F8F"/>
    <w:rsid w:val="07E026E2"/>
    <w:rsid w:val="0841963F"/>
    <w:rsid w:val="0850A176"/>
    <w:rsid w:val="0871ECD8"/>
    <w:rsid w:val="0896A2F9"/>
    <w:rsid w:val="08ACE925"/>
    <w:rsid w:val="08BA1A7F"/>
    <w:rsid w:val="08BB0BE8"/>
    <w:rsid w:val="08C5F7B9"/>
    <w:rsid w:val="08CE1BB3"/>
    <w:rsid w:val="08E05121"/>
    <w:rsid w:val="08E0D4CB"/>
    <w:rsid w:val="09205F81"/>
    <w:rsid w:val="096F9499"/>
    <w:rsid w:val="098B3600"/>
    <w:rsid w:val="09A2A72F"/>
    <w:rsid w:val="09B2AA3F"/>
    <w:rsid w:val="0A24C9E3"/>
    <w:rsid w:val="0B37D0F2"/>
    <w:rsid w:val="0B825919"/>
    <w:rsid w:val="0B8D482A"/>
    <w:rsid w:val="0B8F04F6"/>
    <w:rsid w:val="0BA4940E"/>
    <w:rsid w:val="0BD089BD"/>
    <w:rsid w:val="0BD43932"/>
    <w:rsid w:val="0BE8FD98"/>
    <w:rsid w:val="0C05BC35"/>
    <w:rsid w:val="0C7E2398"/>
    <w:rsid w:val="0C983C4C"/>
    <w:rsid w:val="0CC19F59"/>
    <w:rsid w:val="0D0D0F7D"/>
    <w:rsid w:val="0D245DCF"/>
    <w:rsid w:val="0D3B5C54"/>
    <w:rsid w:val="0DDAA01A"/>
    <w:rsid w:val="0DE7CC32"/>
    <w:rsid w:val="0E71CCCC"/>
    <w:rsid w:val="0EB7374C"/>
    <w:rsid w:val="0EBF22AE"/>
    <w:rsid w:val="0EE3017B"/>
    <w:rsid w:val="0EE86153"/>
    <w:rsid w:val="0EF49F2E"/>
    <w:rsid w:val="0F582F8A"/>
    <w:rsid w:val="0F5A9897"/>
    <w:rsid w:val="0F8B0317"/>
    <w:rsid w:val="0F9C1E1B"/>
    <w:rsid w:val="0FA87E2F"/>
    <w:rsid w:val="0FF51E01"/>
    <w:rsid w:val="100AF158"/>
    <w:rsid w:val="10156A61"/>
    <w:rsid w:val="104F41C0"/>
    <w:rsid w:val="1050A539"/>
    <w:rsid w:val="1068A4AA"/>
    <w:rsid w:val="1102EAA0"/>
    <w:rsid w:val="111EF69B"/>
    <w:rsid w:val="112D021E"/>
    <w:rsid w:val="113D36D5"/>
    <w:rsid w:val="1173709D"/>
    <w:rsid w:val="1195A53D"/>
    <w:rsid w:val="1197A467"/>
    <w:rsid w:val="11A749BE"/>
    <w:rsid w:val="11B570AC"/>
    <w:rsid w:val="11CE210F"/>
    <w:rsid w:val="11CE3BB2"/>
    <w:rsid w:val="11E4B871"/>
    <w:rsid w:val="120E2879"/>
    <w:rsid w:val="1226D1CD"/>
    <w:rsid w:val="122C7B83"/>
    <w:rsid w:val="12B1798F"/>
    <w:rsid w:val="134EBFA6"/>
    <w:rsid w:val="134FE878"/>
    <w:rsid w:val="135221F9"/>
    <w:rsid w:val="137F4790"/>
    <w:rsid w:val="13BA3C64"/>
    <w:rsid w:val="13F5F092"/>
    <w:rsid w:val="14064BD5"/>
    <w:rsid w:val="141E57B7"/>
    <w:rsid w:val="1457CF49"/>
    <w:rsid w:val="14789E89"/>
    <w:rsid w:val="14983347"/>
    <w:rsid w:val="14B7775D"/>
    <w:rsid w:val="14C0D5CF"/>
    <w:rsid w:val="14D8B123"/>
    <w:rsid w:val="155F97DB"/>
    <w:rsid w:val="156A23A7"/>
    <w:rsid w:val="1577A094"/>
    <w:rsid w:val="158E7DE1"/>
    <w:rsid w:val="15B2C767"/>
    <w:rsid w:val="15BA4B66"/>
    <w:rsid w:val="15CB3655"/>
    <w:rsid w:val="15DF1068"/>
    <w:rsid w:val="15E9E9D4"/>
    <w:rsid w:val="1698A24D"/>
    <w:rsid w:val="16BB7927"/>
    <w:rsid w:val="16DE7439"/>
    <w:rsid w:val="17389F7B"/>
    <w:rsid w:val="1766C985"/>
    <w:rsid w:val="176C6A80"/>
    <w:rsid w:val="17B03315"/>
    <w:rsid w:val="17C4F579"/>
    <w:rsid w:val="1872A79F"/>
    <w:rsid w:val="18D0A69C"/>
    <w:rsid w:val="18FF664F"/>
    <w:rsid w:val="1910FD80"/>
    <w:rsid w:val="192B29FD"/>
    <w:rsid w:val="19B04857"/>
    <w:rsid w:val="19B3D9AA"/>
    <w:rsid w:val="19D6E75D"/>
    <w:rsid w:val="19EC0810"/>
    <w:rsid w:val="1A153E84"/>
    <w:rsid w:val="1A235B26"/>
    <w:rsid w:val="1A385809"/>
    <w:rsid w:val="1A40FDE3"/>
    <w:rsid w:val="1A85CD83"/>
    <w:rsid w:val="1AAE383B"/>
    <w:rsid w:val="1AB4AAEC"/>
    <w:rsid w:val="1AD7B7F1"/>
    <w:rsid w:val="1AE1FFA2"/>
    <w:rsid w:val="1AE5A813"/>
    <w:rsid w:val="1B36230A"/>
    <w:rsid w:val="1B8FA097"/>
    <w:rsid w:val="1BA63115"/>
    <w:rsid w:val="1BE15FA4"/>
    <w:rsid w:val="1C2F58C4"/>
    <w:rsid w:val="1C40B6D0"/>
    <w:rsid w:val="1C4C63E6"/>
    <w:rsid w:val="1C6DC295"/>
    <w:rsid w:val="1CCA7C90"/>
    <w:rsid w:val="1CD34397"/>
    <w:rsid w:val="1D428E17"/>
    <w:rsid w:val="1D4B0E40"/>
    <w:rsid w:val="1D6E00A2"/>
    <w:rsid w:val="1D81C44C"/>
    <w:rsid w:val="1DF7D959"/>
    <w:rsid w:val="1E10E672"/>
    <w:rsid w:val="1E3316C6"/>
    <w:rsid w:val="1E523ADE"/>
    <w:rsid w:val="1E988969"/>
    <w:rsid w:val="1E9A7A16"/>
    <w:rsid w:val="1EC9D136"/>
    <w:rsid w:val="1ED86E9A"/>
    <w:rsid w:val="1F00EC69"/>
    <w:rsid w:val="1F0C622C"/>
    <w:rsid w:val="1F4B5253"/>
    <w:rsid w:val="1F5EE391"/>
    <w:rsid w:val="1F8A4B39"/>
    <w:rsid w:val="1FE8C916"/>
    <w:rsid w:val="20272612"/>
    <w:rsid w:val="2035F508"/>
    <w:rsid w:val="209A8552"/>
    <w:rsid w:val="20DA488B"/>
    <w:rsid w:val="20DB0DDA"/>
    <w:rsid w:val="20E074D5"/>
    <w:rsid w:val="20E325DC"/>
    <w:rsid w:val="211580C1"/>
    <w:rsid w:val="214B5F1A"/>
    <w:rsid w:val="21636142"/>
    <w:rsid w:val="21A2BE9A"/>
    <w:rsid w:val="21C2D5D3"/>
    <w:rsid w:val="2211A23A"/>
    <w:rsid w:val="222F0294"/>
    <w:rsid w:val="22316FA1"/>
    <w:rsid w:val="225A1246"/>
    <w:rsid w:val="22B5E11A"/>
    <w:rsid w:val="23442B7A"/>
    <w:rsid w:val="234EEAFA"/>
    <w:rsid w:val="23AEC8E7"/>
    <w:rsid w:val="23BFC54D"/>
    <w:rsid w:val="23CDCAB8"/>
    <w:rsid w:val="2465C7B5"/>
    <w:rsid w:val="249CF057"/>
    <w:rsid w:val="24BE35C8"/>
    <w:rsid w:val="251ADC84"/>
    <w:rsid w:val="2545D285"/>
    <w:rsid w:val="254D6EB0"/>
    <w:rsid w:val="256EFE6A"/>
    <w:rsid w:val="2576DA07"/>
    <w:rsid w:val="2583E746"/>
    <w:rsid w:val="2614A5CA"/>
    <w:rsid w:val="262F99C9"/>
    <w:rsid w:val="2641197C"/>
    <w:rsid w:val="2682C99F"/>
    <w:rsid w:val="269B2ACF"/>
    <w:rsid w:val="26C00B74"/>
    <w:rsid w:val="26C46575"/>
    <w:rsid w:val="26F5B347"/>
    <w:rsid w:val="270654DA"/>
    <w:rsid w:val="270FB6F9"/>
    <w:rsid w:val="271B7F2E"/>
    <w:rsid w:val="2738839C"/>
    <w:rsid w:val="275910F4"/>
    <w:rsid w:val="27CFB7D9"/>
    <w:rsid w:val="27DA91D0"/>
    <w:rsid w:val="27F2FEF6"/>
    <w:rsid w:val="27F9D9F5"/>
    <w:rsid w:val="2801BBD0"/>
    <w:rsid w:val="282851DB"/>
    <w:rsid w:val="283CCD6A"/>
    <w:rsid w:val="28F5356E"/>
    <w:rsid w:val="2911C589"/>
    <w:rsid w:val="294EB074"/>
    <w:rsid w:val="2989B98D"/>
    <w:rsid w:val="29B0B6ED"/>
    <w:rsid w:val="29B363D7"/>
    <w:rsid w:val="29F5FAE4"/>
    <w:rsid w:val="2A027883"/>
    <w:rsid w:val="2A5625D2"/>
    <w:rsid w:val="2AA258D9"/>
    <w:rsid w:val="2AC80B64"/>
    <w:rsid w:val="2AE786B4"/>
    <w:rsid w:val="2B02BCCA"/>
    <w:rsid w:val="2B10B0E8"/>
    <w:rsid w:val="2B3FDA15"/>
    <w:rsid w:val="2B5A57BF"/>
    <w:rsid w:val="2B63F909"/>
    <w:rsid w:val="2B8475A3"/>
    <w:rsid w:val="2B9EA355"/>
    <w:rsid w:val="2BFC983C"/>
    <w:rsid w:val="2C2AF0F6"/>
    <w:rsid w:val="2C5115BD"/>
    <w:rsid w:val="2C5FE504"/>
    <w:rsid w:val="2CAC04BC"/>
    <w:rsid w:val="2CB3603D"/>
    <w:rsid w:val="2D67B257"/>
    <w:rsid w:val="2D794C4D"/>
    <w:rsid w:val="2E65627E"/>
    <w:rsid w:val="2EA8E030"/>
    <w:rsid w:val="2EB891AA"/>
    <w:rsid w:val="2EEF528A"/>
    <w:rsid w:val="2F015698"/>
    <w:rsid w:val="2F3BF664"/>
    <w:rsid w:val="2F544884"/>
    <w:rsid w:val="2F5A2FCA"/>
    <w:rsid w:val="2F655342"/>
    <w:rsid w:val="2FA5D2DD"/>
    <w:rsid w:val="2FA77791"/>
    <w:rsid w:val="2FAD9A52"/>
    <w:rsid w:val="2FC3EF54"/>
    <w:rsid w:val="2FD1EA75"/>
    <w:rsid w:val="2FF30FF6"/>
    <w:rsid w:val="30118014"/>
    <w:rsid w:val="303A1852"/>
    <w:rsid w:val="303DC7AB"/>
    <w:rsid w:val="303E8009"/>
    <w:rsid w:val="3082F29E"/>
    <w:rsid w:val="308787EC"/>
    <w:rsid w:val="30911DAE"/>
    <w:rsid w:val="30C9B5C7"/>
    <w:rsid w:val="30DE1EBD"/>
    <w:rsid w:val="31025A83"/>
    <w:rsid w:val="31324FCD"/>
    <w:rsid w:val="3178CF3D"/>
    <w:rsid w:val="31AE94EC"/>
    <w:rsid w:val="322AA02F"/>
    <w:rsid w:val="3286A155"/>
    <w:rsid w:val="32AC3E6E"/>
    <w:rsid w:val="3304D97D"/>
    <w:rsid w:val="331290C9"/>
    <w:rsid w:val="332823E0"/>
    <w:rsid w:val="33387819"/>
    <w:rsid w:val="333E5C2D"/>
    <w:rsid w:val="3362B88C"/>
    <w:rsid w:val="336C604F"/>
    <w:rsid w:val="3393A687"/>
    <w:rsid w:val="33D2334E"/>
    <w:rsid w:val="33D5DDC9"/>
    <w:rsid w:val="3408C7EA"/>
    <w:rsid w:val="3410534B"/>
    <w:rsid w:val="3461E9EF"/>
    <w:rsid w:val="351F450F"/>
    <w:rsid w:val="3566B1AD"/>
    <w:rsid w:val="3572C933"/>
    <w:rsid w:val="35B3B71E"/>
    <w:rsid w:val="35BA93D6"/>
    <w:rsid w:val="35DB70A2"/>
    <w:rsid w:val="35E64303"/>
    <w:rsid w:val="35E8E58B"/>
    <w:rsid w:val="36154BAB"/>
    <w:rsid w:val="36198464"/>
    <w:rsid w:val="36325DBE"/>
    <w:rsid w:val="365DECEA"/>
    <w:rsid w:val="36E8C971"/>
    <w:rsid w:val="36ED902E"/>
    <w:rsid w:val="3737BB3F"/>
    <w:rsid w:val="37451852"/>
    <w:rsid w:val="377A74FA"/>
    <w:rsid w:val="37849C34"/>
    <w:rsid w:val="37909E75"/>
    <w:rsid w:val="37B552A0"/>
    <w:rsid w:val="37CC75C3"/>
    <w:rsid w:val="3814695D"/>
    <w:rsid w:val="382150F0"/>
    <w:rsid w:val="383007D4"/>
    <w:rsid w:val="384132D1"/>
    <w:rsid w:val="3845C07B"/>
    <w:rsid w:val="389433C2"/>
    <w:rsid w:val="38959438"/>
    <w:rsid w:val="38BE1EEF"/>
    <w:rsid w:val="38C49BF5"/>
    <w:rsid w:val="38EE4677"/>
    <w:rsid w:val="38F6E443"/>
    <w:rsid w:val="392735EC"/>
    <w:rsid w:val="39314146"/>
    <w:rsid w:val="3965546C"/>
    <w:rsid w:val="39D257DE"/>
    <w:rsid w:val="39DC0DFD"/>
    <w:rsid w:val="39FB7ABA"/>
    <w:rsid w:val="3A024FF4"/>
    <w:rsid w:val="3A142CF5"/>
    <w:rsid w:val="3A221FBE"/>
    <w:rsid w:val="3A64EE08"/>
    <w:rsid w:val="3A9CC4EF"/>
    <w:rsid w:val="3B4DC9FB"/>
    <w:rsid w:val="3B5AE5F5"/>
    <w:rsid w:val="3B60AC52"/>
    <w:rsid w:val="3B6221F9"/>
    <w:rsid w:val="3B6E112F"/>
    <w:rsid w:val="3BAF9BB0"/>
    <w:rsid w:val="3BCDF1D7"/>
    <w:rsid w:val="3BCFF40B"/>
    <w:rsid w:val="3BDD1572"/>
    <w:rsid w:val="3C1F5ABE"/>
    <w:rsid w:val="3C4798FE"/>
    <w:rsid w:val="3C8019AA"/>
    <w:rsid w:val="3C91625F"/>
    <w:rsid w:val="3C934CE9"/>
    <w:rsid w:val="3CA82210"/>
    <w:rsid w:val="3CBDC04C"/>
    <w:rsid w:val="3CC5D728"/>
    <w:rsid w:val="3CD916B8"/>
    <w:rsid w:val="3D594388"/>
    <w:rsid w:val="3D834B19"/>
    <w:rsid w:val="3D8FEBDF"/>
    <w:rsid w:val="3DB4831A"/>
    <w:rsid w:val="3DB76912"/>
    <w:rsid w:val="3DF69730"/>
    <w:rsid w:val="3E043CCC"/>
    <w:rsid w:val="3E0A814A"/>
    <w:rsid w:val="3E152F02"/>
    <w:rsid w:val="3E3E3DDD"/>
    <w:rsid w:val="3E9E1703"/>
    <w:rsid w:val="3EC95DD5"/>
    <w:rsid w:val="3F122082"/>
    <w:rsid w:val="3F154FA7"/>
    <w:rsid w:val="3F1FEB4F"/>
    <w:rsid w:val="3F55201D"/>
    <w:rsid w:val="3F8CBFE4"/>
    <w:rsid w:val="3F986214"/>
    <w:rsid w:val="3FE57FD8"/>
    <w:rsid w:val="3FF3C664"/>
    <w:rsid w:val="40046ABB"/>
    <w:rsid w:val="401C9C72"/>
    <w:rsid w:val="402BE5C7"/>
    <w:rsid w:val="407E45C0"/>
    <w:rsid w:val="408CED16"/>
    <w:rsid w:val="40AA9993"/>
    <w:rsid w:val="4145ABD1"/>
    <w:rsid w:val="414B6CDE"/>
    <w:rsid w:val="417631BC"/>
    <w:rsid w:val="4176EA1E"/>
    <w:rsid w:val="419C733F"/>
    <w:rsid w:val="41A26700"/>
    <w:rsid w:val="41AB7A62"/>
    <w:rsid w:val="41EA37DF"/>
    <w:rsid w:val="41FA24E2"/>
    <w:rsid w:val="42253A83"/>
    <w:rsid w:val="42287066"/>
    <w:rsid w:val="4267FE54"/>
    <w:rsid w:val="42A3FF88"/>
    <w:rsid w:val="42A5FA01"/>
    <w:rsid w:val="42AACA05"/>
    <w:rsid w:val="42CC5BBD"/>
    <w:rsid w:val="42F351BA"/>
    <w:rsid w:val="4305F44E"/>
    <w:rsid w:val="43445598"/>
    <w:rsid w:val="436DA3E2"/>
    <w:rsid w:val="43953DDA"/>
    <w:rsid w:val="43992B96"/>
    <w:rsid w:val="43A4770A"/>
    <w:rsid w:val="43DDAB43"/>
    <w:rsid w:val="43EE2AD9"/>
    <w:rsid w:val="43FF55D3"/>
    <w:rsid w:val="4407FCAE"/>
    <w:rsid w:val="4412CB9D"/>
    <w:rsid w:val="44358785"/>
    <w:rsid w:val="44B03C63"/>
    <w:rsid w:val="44D0A715"/>
    <w:rsid w:val="44D46983"/>
    <w:rsid w:val="44EE2850"/>
    <w:rsid w:val="44FC6910"/>
    <w:rsid w:val="45172D70"/>
    <w:rsid w:val="455C1BDE"/>
    <w:rsid w:val="457C8DB4"/>
    <w:rsid w:val="4593F0B3"/>
    <w:rsid w:val="45CD869B"/>
    <w:rsid w:val="45CEB696"/>
    <w:rsid w:val="45D177A8"/>
    <w:rsid w:val="45E29382"/>
    <w:rsid w:val="45F390B3"/>
    <w:rsid w:val="4653A3DF"/>
    <w:rsid w:val="46933C9A"/>
    <w:rsid w:val="46BD4632"/>
    <w:rsid w:val="46BF1480"/>
    <w:rsid w:val="46D30782"/>
    <w:rsid w:val="47306D88"/>
    <w:rsid w:val="47C93DF1"/>
    <w:rsid w:val="47CB76BF"/>
    <w:rsid w:val="48029B5B"/>
    <w:rsid w:val="482C62F1"/>
    <w:rsid w:val="485A9979"/>
    <w:rsid w:val="489639C9"/>
    <w:rsid w:val="48D8BFCD"/>
    <w:rsid w:val="49199DCB"/>
    <w:rsid w:val="495B8F39"/>
    <w:rsid w:val="495F0456"/>
    <w:rsid w:val="4960CD3E"/>
    <w:rsid w:val="497934EE"/>
    <w:rsid w:val="497E9C8D"/>
    <w:rsid w:val="49B28408"/>
    <w:rsid w:val="49CDDBA9"/>
    <w:rsid w:val="4A0420FB"/>
    <w:rsid w:val="4A14F11D"/>
    <w:rsid w:val="4A3C82F9"/>
    <w:rsid w:val="4A3EE4F4"/>
    <w:rsid w:val="4A760441"/>
    <w:rsid w:val="4AC0C34D"/>
    <w:rsid w:val="4AC31A12"/>
    <w:rsid w:val="4AEAB576"/>
    <w:rsid w:val="4AF97D18"/>
    <w:rsid w:val="4B349F78"/>
    <w:rsid w:val="4B4D9558"/>
    <w:rsid w:val="4B667E86"/>
    <w:rsid w:val="4B977316"/>
    <w:rsid w:val="4BAC08C6"/>
    <w:rsid w:val="4BC12A80"/>
    <w:rsid w:val="4BD8F9D7"/>
    <w:rsid w:val="4BD9BB48"/>
    <w:rsid w:val="4BDE0696"/>
    <w:rsid w:val="4BEEBC73"/>
    <w:rsid w:val="4BF5CD65"/>
    <w:rsid w:val="4C0D8477"/>
    <w:rsid w:val="4C74650D"/>
    <w:rsid w:val="4C83C019"/>
    <w:rsid w:val="4CA1AC9B"/>
    <w:rsid w:val="4CA1D2F2"/>
    <w:rsid w:val="4CAF5C70"/>
    <w:rsid w:val="4CB9A076"/>
    <w:rsid w:val="4CC18BC5"/>
    <w:rsid w:val="4CD99791"/>
    <w:rsid w:val="4CEEC1A0"/>
    <w:rsid w:val="4D0A91E0"/>
    <w:rsid w:val="4DA5DAF9"/>
    <w:rsid w:val="4DB9744B"/>
    <w:rsid w:val="4DC3B063"/>
    <w:rsid w:val="4DD7564A"/>
    <w:rsid w:val="4E0FAD6A"/>
    <w:rsid w:val="4E368132"/>
    <w:rsid w:val="4E7FFF1D"/>
    <w:rsid w:val="4EF5F682"/>
    <w:rsid w:val="4F068F06"/>
    <w:rsid w:val="4F2FBBD2"/>
    <w:rsid w:val="4F313720"/>
    <w:rsid w:val="4FBAF2E5"/>
    <w:rsid w:val="4FEC8510"/>
    <w:rsid w:val="500E6F7F"/>
    <w:rsid w:val="505FC9D3"/>
    <w:rsid w:val="50BFCE6C"/>
    <w:rsid w:val="5105CF76"/>
    <w:rsid w:val="51AFB6C8"/>
    <w:rsid w:val="51E9FC27"/>
    <w:rsid w:val="5205B903"/>
    <w:rsid w:val="52106AEB"/>
    <w:rsid w:val="52683B72"/>
    <w:rsid w:val="52A3200E"/>
    <w:rsid w:val="52C2BCE8"/>
    <w:rsid w:val="52D013B9"/>
    <w:rsid w:val="52E86AB2"/>
    <w:rsid w:val="53097E1E"/>
    <w:rsid w:val="530EDC9E"/>
    <w:rsid w:val="5311118E"/>
    <w:rsid w:val="539340CB"/>
    <w:rsid w:val="53CC3390"/>
    <w:rsid w:val="53CE82A8"/>
    <w:rsid w:val="53F8F008"/>
    <w:rsid w:val="54AA33C2"/>
    <w:rsid w:val="55040B63"/>
    <w:rsid w:val="5536B477"/>
    <w:rsid w:val="554BBA66"/>
    <w:rsid w:val="55597C06"/>
    <w:rsid w:val="555FD9DA"/>
    <w:rsid w:val="557A53EA"/>
    <w:rsid w:val="557B1B75"/>
    <w:rsid w:val="55864977"/>
    <w:rsid w:val="5587E4B2"/>
    <w:rsid w:val="55FC1D95"/>
    <w:rsid w:val="56392F22"/>
    <w:rsid w:val="5668612D"/>
    <w:rsid w:val="56873EE6"/>
    <w:rsid w:val="57435B4F"/>
    <w:rsid w:val="578E96AE"/>
    <w:rsid w:val="584241A3"/>
    <w:rsid w:val="59014E20"/>
    <w:rsid w:val="591796A0"/>
    <w:rsid w:val="5943C662"/>
    <w:rsid w:val="59640E23"/>
    <w:rsid w:val="599364FB"/>
    <w:rsid w:val="59A323DE"/>
    <w:rsid w:val="5A8748E6"/>
    <w:rsid w:val="5A8C04E6"/>
    <w:rsid w:val="5AC1917E"/>
    <w:rsid w:val="5AF28297"/>
    <w:rsid w:val="5B328A89"/>
    <w:rsid w:val="5B522D5A"/>
    <w:rsid w:val="5B8DE5DA"/>
    <w:rsid w:val="5BEC46D0"/>
    <w:rsid w:val="5C289398"/>
    <w:rsid w:val="5C43BB1E"/>
    <w:rsid w:val="5CA52E9C"/>
    <w:rsid w:val="5CAE0F56"/>
    <w:rsid w:val="5D0FBFCB"/>
    <w:rsid w:val="5D25A4CC"/>
    <w:rsid w:val="5D635D33"/>
    <w:rsid w:val="5D93A57A"/>
    <w:rsid w:val="5DC5570A"/>
    <w:rsid w:val="5E1554B5"/>
    <w:rsid w:val="5E1B8A47"/>
    <w:rsid w:val="5E345011"/>
    <w:rsid w:val="5E73E167"/>
    <w:rsid w:val="5EA23C2A"/>
    <w:rsid w:val="5EAC8234"/>
    <w:rsid w:val="5ECC5C97"/>
    <w:rsid w:val="5EE049D8"/>
    <w:rsid w:val="5F4F9E7A"/>
    <w:rsid w:val="5F6CCD2E"/>
    <w:rsid w:val="5F7A56B2"/>
    <w:rsid w:val="5FB3510F"/>
    <w:rsid w:val="5FF91BBD"/>
    <w:rsid w:val="600BA20D"/>
    <w:rsid w:val="60495768"/>
    <w:rsid w:val="605B23D9"/>
    <w:rsid w:val="607F3CD0"/>
    <w:rsid w:val="6096EFC9"/>
    <w:rsid w:val="60B6D27F"/>
    <w:rsid w:val="60BB079C"/>
    <w:rsid w:val="60DE33A0"/>
    <w:rsid w:val="60E28690"/>
    <w:rsid w:val="60EFEB0E"/>
    <w:rsid w:val="60F1D30B"/>
    <w:rsid w:val="60FAEFD3"/>
    <w:rsid w:val="60FF47C5"/>
    <w:rsid w:val="61057C35"/>
    <w:rsid w:val="611C7794"/>
    <w:rsid w:val="611DCCAC"/>
    <w:rsid w:val="61343477"/>
    <w:rsid w:val="617BF71E"/>
    <w:rsid w:val="619CEC2E"/>
    <w:rsid w:val="61A6770F"/>
    <w:rsid w:val="61B92D7A"/>
    <w:rsid w:val="61BD9A6B"/>
    <w:rsid w:val="61C5E51E"/>
    <w:rsid w:val="61E4E971"/>
    <w:rsid w:val="61FBCE10"/>
    <w:rsid w:val="626879EC"/>
    <w:rsid w:val="6277F4F3"/>
    <w:rsid w:val="627BA341"/>
    <w:rsid w:val="628352D6"/>
    <w:rsid w:val="62ECD514"/>
    <w:rsid w:val="62F08228"/>
    <w:rsid w:val="63043052"/>
    <w:rsid w:val="630A9895"/>
    <w:rsid w:val="63113AE8"/>
    <w:rsid w:val="63169A48"/>
    <w:rsid w:val="632726EC"/>
    <w:rsid w:val="632F704A"/>
    <w:rsid w:val="6334AF36"/>
    <w:rsid w:val="634AF008"/>
    <w:rsid w:val="634E4D0C"/>
    <w:rsid w:val="635C16AA"/>
    <w:rsid w:val="635CAF50"/>
    <w:rsid w:val="63F97EA8"/>
    <w:rsid w:val="63FF39E3"/>
    <w:rsid w:val="6404A076"/>
    <w:rsid w:val="640F785A"/>
    <w:rsid w:val="64288AB3"/>
    <w:rsid w:val="6450913E"/>
    <w:rsid w:val="645F347B"/>
    <w:rsid w:val="647BCC2A"/>
    <w:rsid w:val="64B94608"/>
    <w:rsid w:val="64F69CAA"/>
    <w:rsid w:val="64F6AC28"/>
    <w:rsid w:val="65042469"/>
    <w:rsid w:val="6515DA71"/>
    <w:rsid w:val="6517089F"/>
    <w:rsid w:val="652A1F51"/>
    <w:rsid w:val="65656C16"/>
    <w:rsid w:val="6589D840"/>
    <w:rsid w:val="65B91974"/>
    <w:rsid w:val="65C91BE0"/>
    <w:rsid w:val="662A6383"/>
    <w:rsid w:val="66332BAC"/>
    <w:rsid w:val="6644A44A"/>
    <w:rsid w:val="6651C26B"/>
    <w:rsid w:val="66716A66"/>
    <w:rsid w:val="668130EC"/>
    <w:rsid w:val="66B9D1BC"/>
    <w:rsid w:val="66BE69A1"/>
    <w:rsid w:val="66C5A9C4"/>
    <w:rsid w:val="66CFCD0B"/>
    <w:rsid w:val="66D38EAF"/>
    <w:rsid w:val="67898D8B"/>
    <w:rsid w:val="67BE8462"/>
    <w:rsid w:val="67DD29A7"/>
    <w:rsid w:val="67DF0869"/>
    <w:rsid w:val="684C7B62"/>
    <w:rsid w:val="687895DB"/>
    <w:rsid w:val="68985217"/>
    <w:rsid w:val="68A0BF3B"/>
    <w:rsid w:val="68A83DCA"/>
    <w:rsid w:val="68BDE66D"/>
    <w:rsid w:val="68E4BC6A"/>
    <w:rsid w:val="69441508"/>
    <w:rsid w:val="69453416"/>
    <w:rsid w:val="69517882"/>
    <w:rsid w:val="698FE86A"/>
    <w:rsid w:val="69992700"/>
    <w:rsid w:val="699F7939"/>
    <w:rsid w:val="69BF9124"/>
    <w:rsid w:val="69EADFAF"/>
    <w:rsid w:val="69F5EDC0"/>
    <w:rsid w:val="69FF556E"/>
    <w:rsid w:val="6A205047"/>
    <w:rsid w:val="6AB6C7DC"/>
    <w:rsid w:val="6AC855D3"/>
    <w:rsid w:val="6AE41370"/>
    <w:rsid w:val="6B030334"/>
    <w:rsid w:val="6B3F792A"/>
    <w:rsid w:val="6B62D82E"/>
    <w:rsid w:val="6BE8584A"/>
    <w:rsid w:val="6C21790B"/>
    <w:rsid w:val="6C23F8BE"/>
    <w:rsid w:val="6C27EB1C"/>
    <w:rsid w:val="6C6D16B3"/>
    <w:rsid w:val="6C836799"/>
    <w:rsid w:val="6CBF0BEF"/>
    <w:rsid w:val="6CC00962"/>
    <w:rsid w:val="6CC4E3E0"/>
    <w:rsid w:val="6CE99BD4"/>
    <w:rsid w:val="6CF45D7A"/>
    <w:rsid w:val="6D10307E"/>
    <w:rsid w:val="6D38A730"/>
    <w:rsid w:val="6D6AAB5C"/>
    <w:rsid w:val="6DB403EA"/>
    <w:rsid w:val="6DEA11BF"/>
    <w:rsid w:val="6E0938D7"/>
    <w:rsid w:val="6E169FE5"/>
    <w:rsid w:val="6E228BC2"/>
    <w:rsid w:val="6E8066DA"/>
    <w:rsid w:val="6EB9C6C2"/>
    <w:rsid w:val="6EE265A7"/>
    <w:rsid w:val="6EF8E966"/>
    <w:rsid w:val="6F362637"/>
    <w:rsid w:val="6F6FF807"/>
    <w:rsid w:val="6F8723EB"/>
    <w:rsid w:val="6FE34936"/>
    <w:rsid w:val="7027581A"/>
    <w:rsid w:val="702EA7AE"/>
    <w:rsid w:val="7031A7AD"/>
    <w:rsid w:val="7089A6D3"/>
    <w:rsid w:val="7101EAF0"/>
    <w:rsid w:val="7107DD09"/>
    <w:rsid w:val="710F4017"/>
    <w:rsid w:val="71521A74"/>
    <w:rsid w:val="715863D2"/>
    <w:rsid w:val="71DA97C0"/>
    <w:rsid w:val="71E769BF"/>
    <w:rsid w:val="71E79892"/>
    <w:rsid w:val="71EAACB2"/>
    <w:rsid w:val="72102BC8"/>
    <w:rsid w:val="721140FA"/>
    <w:rsid w:val="725ABDD8"/>
    <w:rsid w:val="72AED2A0"/>
    <w:rsid w:val="72D2F7A4"/>
    <w:rsid w:val="72EDACD3"/>
    <w:rsid w:val="72EE2B4C"/>
    <w:rsid w:val="7339C94D"/>
    <w:rsid w:val="73555E04"/>
    <w:rsid w:val="7355E567"/>
    <w:rsid w:val="7396731A"/>
    <w:rsid w:val="73D6FA70"/>
    <w:rsid w:val="73E5E051"/>
    <w:rsid w:val="73F9700F"/>
    <w:rsid w:val="743F8118"/>
    <w:rsid w:val="74414440"/>
    <w:rsid w:val="74621FF9"/>
    <w:rsid w:val="7471D8F1"/>
    <w:rsid w:val="75356910"/>
    <w:rsid w:val="754107E1"/>
    <w:rsid w:val="75A12C9C"/>
    <w:rsid w:val="76588E6F"/>
    <w:rsid w:val="76D3F888"/>
    <w:rsid w:val="76F6C93D"/>
    <w:rsid w:val="7723C18C"/>
    <w:rsid w:val="77348A86"/>
    <w:rsid w:val="775588E2"/>
    <w:rsid w:val="77B9F559"/>
    <w:rsid w:val="77BDA393"/>
    <w:rsid w:val="783961A0"/>
    <w:rsid w:val="78872F8A"/>
    <w:rsid w:val="78A376F6"/>
    <w:rsid w:val="78AECA3F"/>
    <w:rsid w:val="78FC0E79"/>
    <w:rsid w:val="7915001D"/>
    <w:rsid w:val="7939CC8D"/>
    <w:rsid w:val="7965F595"/>
    <w:rsid w:val="7971182A"/>
    <w:rsid w:val="79C932E0"/>
    <w:rsid w:val="7A244135"/>
    <w:rsid w:val="7A3E5EC5"/>
    <w:rsid w:val="7A89952E"/>
    <w:rsid w:val="7AB0D4F4"/>
    <w:rsid w:val="7ABB2E67"/>
    <w:rsid w:val="7AD58910"/>
    <w:rsid w:val="7AFC974D"/>
    <w:rsid w:val="7B0C6B8C"/>
    <w:rsid w:val="7B123F54"/>
    <w:rsid w:val="7B34DA8C"/>
    <w:rsid w:val="7B374E06"/>
    <w:rsid w:val="7B79F7EE"/>
    <w:rsid w:val="7B8A37D7"/>
    <w:rsid w:val="7BB83106"/>
    <w:rsid w:val="7BBA8CF4"/>
    <w:rsid w:val="7BD51E34"/>
    <w:rsid w:val="7C215208"/>
    <w:rsid w:val="7CB1D92E"/>
    <w:rsid w:val="7CC5AB12"/>
    <w:rsid w:val="7CD827A3"/>
    <w:rsid w:val="7D2E65A3"/>
    <w:rsid w:val="7D9CA4D7"/>
    <w:rsid w:val="7DBBE742"/>
    <w:rsid w:val="7DBD38B2"/>
    <w:rsid w:val="7DCED030"/>
    <w:rsid w:val="7E176757"/>
    <w:rsid w:val="7E256DAF"/>
    <w:rsid w:val="7E4177F9"/>
    <w:rsid w:val="7E69312A"/>
    <w:rsid w:val="7EF01238"/>
    <w:rsid w:val="7F036492"/>
    <w:rsid w:val="7F09C253"/>
    <w:rsid w:val="7F17AE43"/>
    <w:rsid w:val="7F2E1AAA"/>
    <w:rsid w:val="7F4017CD"/>
    <w:rsid w:val="7F656340"/>
    <w:rsid w:val="7F83B240"/>
    <w:rsid w:val="7F9ED669"/>
    <w:rsid w:val="7FA1DE08"/>
    <w:rsid w:val="7FBE1FD7"/>
    <w:rsid w:val="7FF2D1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5D611"/>
  <w15:docId w15:val="{7B36C583-2D46-477C-96D2-190ECAC2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hAnsiTheme="maj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4"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2E8E"/>
    <w:rPr>
      <w:rFonts w:ascii="Times New Roman" w:hAnsi="Times New Roman" w:eastAsia="Times New Roman" w:cs="Times New Roman"/>
      <w:sz w:val="24"/>
      <w:szCs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hAnsiTheme="majorHAnsi" w:eastAsiaTheme="majorEastAsia"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hAnsiTheme="majorHAnsi" w:eastAsiaTheme="majorEastAsia"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hAnsiTheme="majorHAnsi" w:eastAsiaTheme="majorEastAsia"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hAnsiTheme="majorHAnsi" w:eastAsiaTheme="majorEastAsia"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hAnsiTheme="majorHAnsi" w:eastAsiaTheme="majorEastAsia"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7"/>
    <w:qFormat/>
    <w:rsid w:val="00433DA0"/>
    <w:rPr>
      <w:rFonts w:ascii="Consolas" w:hAnsi="Consolas"/>
      <w:sz w:val="21"/>
      <w:szCs w:val="21"/>
    </w:rPr>
  </w:style>
  <w:style w:type="character" w:styleId="PlainTextChar" w:customStyle="1">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styleId="HeaderChar" w:customStyle="1">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color="4F81BD" w:themeColor="accent1" w:sz="8" w:space="18"/>
      </w:pBdr>
      <w:tabs>
        <w:tab w:val="center" w:pos="4680"/>
        <w:tab w:val="right" w:pos="9360"/>
      </w:tabs>
      <w:jc w:val="right"/>
    </w:pPr>
  </w:style>
  <w:style w:type="character" w:styleId="FooterChar" w:customStyle="1">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rPr>
      <w:rFonts w:ascii="Tahoma" w:hAnsi="Tahoma" w:cs="Tahoma"/>
      <w:sz w:val="16"/>
      <w:szCs w:val="16"/>
    </w:rPr>
  </w:style>
  <w:style w:type="character" w:styleId="BalloonTextChar" w:customStyle="1">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styleId="TitleChar" w:customStyle="1">
    <w:name w:val="Title Char"/>
    <w:basedOn w:val="DefaultParagraphFont"/>
    <w:link w:val="Title"/>
    <w:uiPriority w:val="17"/>
    <w:rsid w:val="00913E2A"/>
    <w:rPr>
      <w:rFonts w:asciiTheme="minorHAnsi" w:hAnsiTheme="minorHAnsi" w:eastAsiaTheme="majorEastAsia" w:cstheme="majorBidi"/>
      <w:b/>
      <w:color w:val="000000" w:themeColor="text1"/>
      <w:spacing w:val="5"/>
      <w:kern w:val="28"/>
      <w:sz w:val="36"/>
      <w:szCs w:val="52"/>
    </w:rPr>
  </w:style>
  <w:style w:type="character" w:styleId="Heading1Char" w:customStyle="1">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styleId="Heading2Char" w:customStyle="1">
    <w:name w:val="Heading 2 Char"/>
    <w:basedOn w:val="DefaultParagraphFont"/>
    <w:link w:val="Heading2"/>
    <w:uiPriority w:val="2"/>
    <w:rsid w:val="00EB5B3B"/>
    <w:rPr>
      <w:rFonts w:eastAsiaTheme="majorEastAsia" w:cstheme="majorBidi"/>
      <w:b/>
      <w:bCs/>
      <w:color w:val="000000" w:themeColor="text1"/>
      <w:sz w:val="26"/>
      <w:szCs w:val="26"/>
    </w:rPr>
  </w:style>
  <w:style w:type="character" w:styleId="Heading3Char" w:customStyle="1">
    <w:name w:val="Heading 3 Char"/>
    <w:basedOn w:val="DefaultParagraphFont"/>
    <w:link w:val="Heading3"/>
    <w:uiPriority w:val="2"/>
    <w:rsid w:val="00945E9B"/>
    <w:rPr>
      <w:rFonts w:eastAsiaTheme="majorEastAsia" w:cstheme="majorBidi"/>
      <w:b/>
      <w:bCs/>
      <w:color w:val="000000" w:themeColor="text1"/>
      <w:sz w:val="24"/>
      <w:szCs w:val="24"/>
    </w:rPr>
  </w:style>
  <w:style w:type="character" w:styleId="Heading4Char" w:customStyle="1">
    <w:name w:val="Heading 4 Char"/>
    <w:basedOn w:val="DefaultParagraphFont"/>
    <w:link w:val="Heading4"/>
    <w:uiPriority w:val="16"/>
    <w:rsid w:val="00985AAE"/>
    <w:rPr>
      <w:rFonts w:eastAsiaTheme="majorEastAsia" w:cstheme="majorBidi"/>
      <w:b/>
      <w:bCs/>
      <w:i/>
      <w:iCs/>
      <w:sz w:val="24"/>
      <w:szCs w:val="24"/>
    </w:rPr>
  </w:style>
  <w:style w:type="character" w:styleId="Heading5Char" w:customStyle="1">
    <w:name w:val="Heading 5 Char"/>
    <w:basedOn w:val="DefaultParagraphFont"/>
    <w:link w:val="Heading5"/>
    <w:uiPriority w:val="16"/>
    <w:semiHidden/>
    <w:rsid w:val="00985AAE"/>
    <w:rPr>
      <w:rFonts w:eastAsiaTheme="majorEastAsia" w:cstheme="majorBidi"/>
      <w:i/>
      <w:color w:val="000000" w:themeColor="text1"/>
      <w:sz w:val="24"/>
      <w:szCs w:val="24"/>
    </w:rPr>
  </w:style>
  <w:style w:type="character" w:styleId="Heading6Char" w:customStyle="1">
    <w:name w:val="Heading 6 Char"/>
    <w:basedOn w:val="DefaultParagraphFont"/>
    <w:link w:val="Heading6"/>
    <w:uiPriority w:val="16"/>
    <w:rsid w:val="00985AAE"/>
    <w:rPr>
      <w:rFonts w:eastAsiaTheme="majorEastAsia" w:cstheme="majorBidi"/>
      <w:i/>
      <w:iCs/>
      <w:color w:val="262626" w:themeColor="text1" w:themeTint="D9"/>
      <w:sz w:val="24"/>
      <w:szCs w:val="24"/>
    </w:rPr>
  </w:style>
  <w:style w:type="character" w:styleId="Heading7Char" w:customStyle="1">
    <w:name w:val="Heading 7 Char"/>
    <w:basedOn w:val="DefaultParagraphFont"/>
    <w:link w:val="Heading7"/>
    <w:uiPriority w:val="16"/>
    <w:semiHidden/>
    <w:rsid w:val="00985AAE"/>
    <w:rPr>
      <w:rFonts w:eastAsiaTheme="majorEastAsia" w:cstheme="majorBidi"/>
      <w:i/>
      <w:iCs/>
      <w:color w:val="404040" w:themeColor="text1" w:themeTint="BF"/>
      <w:sz w:val="24"/>
      <w:szCs w:val="24"/>
    </w:rPr>
  </w:style>
  <w:style w:type="character" w:styleId="Heading8Char" w:customStyle="1">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styleId="CommentTextChar" w:customStyle="1">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styleId="CommentSubjectChar" w:customStyle="1">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pPr>
  </w:style>
  <w:style w:type="paragraph" w:styleId="Revision">
    <w:name w:val="Revision"/>
    <w:hidden/>
    <w:uiPriority w:val="99"/>
    <w:semiHidden/>
    <w:rsid w:val="00954D56"/>
    <w:rPr>
      <w:sz w:val="24"/>
    </w:rPr>
  </w:style>
  <w:style w:type="paragraph" w:styleId="Heading" w:customStyle="1">
    <w:name w:val="Heading"/>
    <w:basedOn w:val="Heading1"/>
    <w:next w:val="Normal"/>
    <w:autoRedefine/>
    <w:uiPriority w:val="2"/>
    <w:qFormat/>
    <w:rsid w:val="0093561B"/>
    <w:pPr>
      <w:numPr>
        <w:numId w:val="0"/>
      </w:numPr>
    </w:pPr>
    <w:rPr>
      <w:color w:val="auto"/>
    </w:rPr>
  </w:style>
  <w:style w:type="paragraph" w:styleId="Author" w:customStyle="1">
    <w:name w:val="Author"/>
    <w:basedOn w:val="Title"/>
    <w:link w:val="AuthorChar"/>
    <w:autoRedefine/>
    <w:uiPriority w:val="18"/>
    <w:qFormat/>
    <w:rsid w:val="006000D5"/>
    <w:pPr>
      <w:pBdr>
        <w:bottom w:val="single" w:color="4F81BD" w:themeColor="accent1" w:sz="8" w:space="10"/>
      </w:pBdr>
      <w:spacing w:before="0" w:after="300"/>
    </w:pPr>
    <w:rPr>
      <w:color w:val="auto"/>
      <w:sz w:val="28"/>
      <w:szCs w:val="32"/>
    </w:rPr>
  </w:style>
  <w:style w:type="paragraph" w:styleId="NoNumHead2" w:customStyle="1">
    <w:name w:val="NoNum Head2"/>
    <w:basedOn w:val="Heading"/>
    <w:next w:val="Normal"/>
    <w:autoRedefine/>
    <w:uiPriority w:val="14"/>
    <w:qFormat/>
    <w:rsid w:val="00911B70"/>
    <w:pPr>
      <w:spacing w:before="200"/>
    </w:pPr>
    <w:rPr>
      <w:sz w:val="26"/>
    </w:rPr>
  </w:style>
  <w:style w:type="character" w:styleId="AuthorChar" w:customStyle="1">
    <w:name w:val="Author Char"/>
    <w:basedOn w:val="TitleChar"/>
    <w:link w:val="Author"/>
    <w:uiPriority w:val="18"/>
    <w:rsid w:val="00913E2A"/>
    <w:rPr>
      <w:rFonts w:asciiTheme="minorHAnsi" w:hAnsiTheme="minorHAnsi" w:eastAsiaTheme="majorEastAsia"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styleId="QuoteChar" w:customStyle="1">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p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styleId="ListAlpha3" w:customStyle="1">
    <w:name w:val="List Alpha 3"/>
    <w:basedOn w:val="ListNumber2"/>
    <w:uiPriority w:val="6"/>
    <w:qFormat/>
    <w:rsid w:val="00945E9B"/>
    <w:pPr>
      <w:numPr>
        <w:numId w:val="7"/>
      </w:numPr>
    </w:pPr>
  </w:style>
  <w:style w:type="paragraph" w:styleId="HDFFooter" w:customStyle="1">
    <w:name w:val="HDF Footer"/>
    <w:basedOn w:val="Footer"/>
    <w:link w:val="HDFFooterChar"/>
    <w:uiPriority w:val="23"/>
    <w:qFormat/>
    <w:rsid w:val="008832DF"/>
    <w:pPr>
      <w:pBdr>
        <w:top w:val="single" w:color="4F81BD" w:themeColor="accent1" w:sz="8" w:space="1"/>
      </w:pBdr>
    </w:pPr>
  </w:style>
  <w:style w:type="paragraph" w:styleId="THGHeader" w:customStyle="1">
    <w:name w:val="THG Header"/>
    <w:basedOn w:val="Header"/>
    <w:link w:val="THGHeaderChar"/>
    <w:uiPriority w:val="21"/>
    <w:qFormat/>
    <w:rsid w:val="001706A5"/>
  </w:style>
  <w:style w:type="character" w:styleId="HDFFooterChar" w:customStyle="1">
    <w:name w:val="HDF Footer Char"/>
    <w:basedOn w:val="FooterChar"/>
    <w:link w:val="HDFFooter"/>
    <w:uiPriority w:val="23"/>
    <w:rsid w:val="001706A5"/>
    <w:rPr>
      <w:rFonts w:asciiTheme="minorHAnsi" w:hAnsiTheme="minorHAnsi"/>
      <w:sz w:val="24"/>
    </w:rPr>
  </w:style>
  <w:style w:type="paragraph" w:styleId="THGHeader2" w:customStyle="1">
    <w:name w:val="THG Header2"/>
    <w:basedOn w:val="Header"/>
    <w:link w:val="THGHeader2Char"/>
    <w:uiPriority w:val="22"/>
    <w:qFormat/>
    <w:rsid w:val="001706A5"/>
    <w:pPr>
      <w:pBdr>
        <w:bottom w:val="single" w:color="4F81BD" w:themeColor="accent1" w:sz="8" w:space="1"/>
      </w:pBdr>
    </w:pPr>
  </w:style>
  <w:style w:type="character" w:styleId="THGHeaderChar" w:customStyle="1">
    <w:name w:val="THG Header Char"/>
    <w:basedOn w:val="HeaderChar"/>
    <w:link w:val="THGHeader"/>
    <w:uiPriority w:val="21"/>
    <w:rsid w:val="001706A5"/>
    <w:rPr>
      <w:rFonts w:asciiTheme="minorHAnsi" w:hAnsiTheme="minorHAnsi"/>
      <w:sz w:val="24"/>
    </w:rPr>
  </w:style>
  <w:style w:type="character" w:styleId="THGHeader2Char" w:customStyle="1">
    <w:name w:val="THG Header2 Char"/>
    <w:basedOn w:val="HeaderChar"/>
    <w:link w:val="THGHeader2"/>
    <w:uiPriority w:val="22"/>
    <w:rsid w:val="001706A5"/>
    <w:rPr>
      <w:rFonts w:asciiTheme="minorHAnsi" w:hAnsiTheme="minorHAnsi"/>
      <w:sz w:val="24"/>
    </w:rPr>
  </w:style>
  <w:style w:type="paragraph" w:styleId="Abstract" w:customStyle="1">
    <w:name w:val="Abstract"/>
    <w:basedOn w:val="Normal"/>
    <w:uiPriority w:val="19"/>
    <w:qFormat/>
    <w:rsid w:val="0093561B"/>
    <w:pPr>
      <w:ind w:left="720" w:right="720"/>
    </w:pPr>
  </w:style>
  <w:style w:type="paragraph" w:styleId="Divider" w:customStyle="1">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unhideWhenUsed/>
    <w:rsid w:val="00927410"/>
  </w:style>
  <w:style w:type="paragraph" w:styleId="TOCHeading">
    <w:name w:val="TOC Heading"/>
    <w:basedOn w:val="Heading1"/>
    <w:next w:val="Normal"/>
    <w:uiPriority w:val="39"/>
    <w:unhideWhenUsed/>
    <w:qFormat/>
    <w:rsid w:val="001335D5"/>
    <w:pPr>
      <w:numPr>
        <w:numId w:val="0"/>
      </w:num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1335D5"/>
    <w:pPr>
      <w:spacing w:after="100"/>
    </w:pPr>
  </w:style>
  <w:style w:type="character" w:styleId="UnresolvedMention">
    <w:name w:val="Unresolved Mention"/>
    <w:basedOn w:val="DefaultParagraphFont"/>
    <w:uiPriority w:val="99"/>
    <w:semiHidden/>
    <w:unhideWhenUsed/>
    <w:rsid w:val="00230918"/>
    <w:rPr>
      <w:color w:val="605E5C"/>
      <w:shd w:val="clear" w:color="auto" w:fill="E1DFDD"/>
    </w:rPr>
  </w:style>
  <w:style w:type="paragraph" w:styleId="TOC2">
    <w:name w:val="toc 2"/>
    <w:basedOn w:val="Normal"/>
    <w:next w:val="Normal"/>
    <w:autoRedefine/>
    <w:uiPriority w:val="39"/>
    <w:unhideWhenUsed/>
    <w:rsid w:val="00917355"/>
    <w:pPr>
      <w:spacing w:after="100"/>
      <w:ind w:left="240"/>
    </w:pPr>
  </w:style>
  <w:style w:type="paragraph" w:styleId="TOC3">
    <w:name w:val="toc 3"/>
    <w:basedOn w:val="Normal"/>
    <w:next w:val="Normal"/>
    <w:autoRedefine/>
    <w:uiPriority w:val="39"/>
    <w:unhideWhenUsed/>
    <w:rsid w:val="00917355"/>
    <w:pPr>
      <w:spacing w:after="100"/>
      <w:ind w:left="480"/>
    </w:pPr>
  </w:style>
  <w:style w:type="paragraph" w:styleId="Caption">
    <w:name w:val="caption"/>
    <w:basedOn w:val="Normal"/>
    <w:next w:val="Normal"/>
    <w:uiPriority w:val="35"/>
    <w:unhideWhenUsed/>
    <w:qFormat/>
    <w:rsid w:val="00955ED1"/>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D61C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4689">
      <w:bodyDiv w:val="1"/>
      <w:marLeft w:val="0"/>
      <w:marRight w:val="0"/>
      <w:marTop w:val="0"/>
      <w:marBottom w:val="0"/>
      <w:divBdr>
        <w:top w:val="none" w:sz="0" w:space="0" w:color="auto"/>
        <w:left w:val="none" w:sz="0" w:space="0" w:color="auto"/>
        <w:bottom w:val="none" w:sz="0" w:space="0" w:color="auto"/>
        <w:right w:val="none" w:sz="0" w:space="0" w:color="auto"/>
      </w:divBdr>
    </w:div>
    <w:div w:id="220211779">
      <w:bodyDiv w:val="1"/>
      <w:marLeft w:val="0"/>
      <w:marRight w:val="0"/>
      <w:marTop w:val="0"/>
      <w:marBottom w:val="0"/>
      <w:divBdr>
        <w:top w:val="none" w:sz="0" w:space="0" w:color="auto"/>
        <w:left w:val="none" w:sz="0" w:space="0" w:color="auto"/>
        <w:bottom w:val="none" w:sz="0" w:space="0" w:color="auto"/>
        <w:right w:val="none" w:sz="0" w:space="0" w:color="auto"/>
      </w:divBdr>
    </w:div>
    <w:div w:id="308366228">
      <w:bodyDiv w:val="1"/>
      <w:marLeft w:val="0"/>
      <w:marRight w:val="0"/>
      <w:marTop w:val="0"/>
      <w:marBottom w:val="0"/>
      <w:divBdr>
        <w:top w:val="none" w:sz="0" w:space="0" w:color="auto"/>
        <w:left w:val="none" w:sz="0" w:space="0" w:color="auto"/>
        <w:bottom w:val="none" w:sz="0" w:space="0" w:color="auto"/>
        <w:right w:val="none" w:sz="0" w:space="0" w:color="auto"/>
      </w:divBdr>
    </w:div>
    <w:div w:id="458188398">
      <w:bodyDiv w:val="1"/>
      <w:marLeft w:val="0"/>
      <w:marRight w:val="0"/>
      <w:marTop w:val="0"/>
      <w:marBottom w:val="0"/>
      <w:divBdr>
        <w:top w:val="none" w:sz="0" w:space="0" w:color="auto"/>
        <w:left w:val="none" w:sz="0" w:space="0" w:color="auto"/>
        <w:bottom w:val="none" w:sz="0" w:space="0" w:color="auto"/>
        <w:right w:val="none" w:sz="0" w:space="0" w:color="auto"/>
      </w:divBdr>
    </w:div>
    <w:div w:id="472984154">
      <w:bodyDiv w:val="1"/>
      <w:marLeft w:val="0"/>
      <w:marRight w:val="0"/>
      <w:marTop w:val="0"/>
      <w:marBottom w:val="0"/>
      <w:divBdr>
        <w:top w:val="none" w:sz="0" w:space="0" w:color="auto"/>
        <w:left w:val="none" w:sz="0" w:space="0" w:color="auto"/>
        <w:bottom w:val="none" w:sz="0" w:space="0" w:color="auto"/>
        <w:right w:val="none" w:sz="0" w:space="0" w:color="auto"/>
      </w:divBdr>
    </w:div>
    <w:div w:id="525145263">
      <w:bodyDiv w:val="1"/>
      <w:marLeft w:val="0"/>
      <w:marRight w:val="0"/>
      <w:marTop w:val="0"/>
      <w:marBottom w:val="0"/>
      <w:divBdr>
        <w:top w:val="none" w:sz="0" w:space="0" w:color="auto"/>
        <w:left w:val="none" w:sz="0" w:space="0" w:color="auto"/>
        <w:bottom w:val="none" w:sz="0" w:space="0" w:color="auto"/>
        <w:right w:val="none" w:sz="0" w:space="0" w:color="auto"/>
      </w:divBdr>
    </w:div>
    <w:div w:id="537931685">
      <w:bodyDiv w:val="1"/>
      <w:marLeft w:val="0"/>
      <w:marRight w:val="0"/>
      <w:marTop w:val="0"/>
      <w:marBottom w:val="0"/>
      <w:divBdr>
        <w:top w:val="none" w:sz="0" w:space="0" w:color="auto"/>
        <w:left w:val="none" w:sz="0" w:space="0" w:color="auto"/>
        <w:bottom w:val="none" w:sz="0" w:space="0" w:color="auto"/>
        <w:right w:val="none" w:sz="0" w:space="0" w:color="auto"/>
      </w:divBdr>
    </w:div>
    <w:div w:id="551384513">
      <w:bodyDiv w:val="1"/>
      <w:marLeft w:val="0"/>
      <w:marRight w:val="0"/>
      <w:marTop w:val="0"/>
      <w:marBottom w:val="0"/>
      <w:divBdr>
        <w:top w:val="none" w:sz="0" w:space="0" w:color="auto"/>
        <w:left w:val="none" w:sz="0" w:space="0" w:color="auto"/>
        <w:bottom w:val="none" w:sz="0" w:space="0" w:color="auto"/>
        <w:right w:val="none" w:sz="0" w:space="0" w:color="auto"/>
      </w:divBdr>
    </w:div>
    <w:div w:id="767694629">
      <w:bodyDiv w:val="1"/>
      <w:marLeft w:val="0"/>
      <w:marRight w:val="0"/>
      <w:marTop w:val="0"/>
      <w:marBottom w:val="0"/>
      <w:divBdr>
        <w:top w:val="none" w:sz="0" w:space="0" w:color="auto"/>
        <w:left w:val="none" w:sz="0" w:space="0" w:color="auto"/>
        <w:bottom w:val="none" w:sz="0" w:space="0" w:color="auto"/>
        <w:right w:val="none" w:sz="0" w:space="0" w:color="auto"/>
      </w:divBdr>
    </w:div>
    <w:div w:id="791901927">
      <w:bodyDiv w:val="1"/>
      <w:marLeft w:val="0"/>
      <w:marRight w:val="0"/>
      <w:marTop w:val="0"/>
      <w:marBottom w:val="0"/>
      <w:divBdr>
        <w:top w:val="none" w:sz="0" w:space="0" w:color="auto"/>
        <w:left w:val="none" w:sz="0" w:space="0" w:color="auto"/>
        <w:bottom w:val="none" w:sz="0" w:space="0" w:color="auto"/>
        <w:right w:val="none" w:sz="0" w:space="0" w:color="auto"/>
      </w:divBdr>
    </w:div>
    <w:div w:id="794905763">
      <w:bodyDiv w:val="1"/>
      <w:marLeft w:val="0"/>
      <w:marRight w:val="0"/>
      <w:marTop w:val="0"/>
      <w:marBottom w:val="0"/>
      <w:divBdr>
        <w:top w:val="none" w:sz="0" w:space="0" w:color="auto"/>
        <w:left w:val="none" w:sz="0" w:space="0" w:color="auto"/>
        <w:bottom w:val="none" w:sz="0" w:space="0" w:color="auto"/>
        <w:right w:val="none" w:sz="0" w:space="0" w:color="auto"/>
      </w:divBdr>
    </w:div>
    <w:div w:id="806361096">
      <w:bodyDiv w:val="1"/>
      <w:marLeft w:val="0"/>
      <w:marRight w:val="0"/>
      <w:marTop w:val="0"/>
      <w:marBottom w:val="0"/>
      <w:divBdr>
        <w:top w:val="none" w:sz="0" w:space="0" w:color="auto"/>
        <w:left w:val="none" w:sz="0" w:space="0" w:color="auto"/>
        <w:bottom w:val="none" w:sz="0" w:space="0" w:color="auto"/>
        <w:right w:val="none" w:sz="0" w:space="0" w:color="auto"/>
      </w:divBdr>
    </w:div>
    <w:div w:id="874075244">
      <w:bodyDiv w:val="1"/>
      <w:marLeft w:val="0"/>
      <w:marRight w:val="0"/>
      <w:marTop w:val="0"/>
      <w:marBottom w:val="0"/>
      <w:divBdr>
        <w:top w:val="none" w:sz="0" w:space="0" w:color="auto"/>
        <w:left w:val="none" w:sz="0" w:space="0" w:color="auto"/>
        <w:bottom w:val="none" w:sz="0" w:space="0" w:color="auto"/>
        <w:right w:val="none" w:sz="0" w:space="0" w:color="auto"/>
      </w:divBdr>
    </w:div>
    <w:div w:id="886913846">
      <w:bodyDiv w:val="1"/>
      <w:marLeft w:val="0"/>
      <w:marRight w:val="0"/>
      <w:marTop w:val="0"/>
      <w:marBottom w:val="0"/>
      <w:divBdr>
        <w:top w:val="none" w:sz="0" w:space="0" w:color="auto"/>
        <w:left w:val="none" w:sz="0" w:space="0" w:color="auto"/>
        <w:bottom w:val="none" w:sz="0" w:space="0" w:color="auto"/>
        <w:right w:val="none" w:sz="0" w:space="0" w:color="auto"/>
      </w:divBdr>
    </w:div>
    <w:div w:id="923609340">
      <w:bodyDiv w:val="1"/>
      <w:marLeft w:val="0"/>
      <w:marRight w:val="0"/>
      <w:marTop w:val="0"/>
      <w:marBottom w:val="0"/>
      <w:divBdr>
        <w:top w:val="none" w:sz="0" w:space="0" w:color="auto"/>
        <w:left w:val="none" w:sz="0" w:space="0" w:color="auto"/>
        <w:bottom w:val="none" w:sz="0" w:space="0" w:color="auto"/>
        <w:right w:val="none" w:sz="0" w:space="0" w:color="auto"/>
      </w:divBdr>
    </w:div>
    <w:div w:id="938292149">
      <w:bodyDiv w:val="1"/>
      <w:marLeft w:val="0"/>
      <w:marRight w:val="0"/>
      <w:marTop w:val="0"/>
      <w:marBottom w:val="0"/>
      <w:divBdr>
        <w:top w:val="none" w:sz="0" w:space="0" w:color="auto"/>
        <w:left w:val="none" w:sz="0" w:space="0" w:color="auto"/>
        <w:bottom w:val="none" w:sz="0" w:space="0" w:color="auto"/>
        <w:right w:val="none" w:sz="0" w:space="0" w:color="auto"/>
      </w:divBdr>
    </w:div>
    <w:div w:id="984433258">
      <w:bodyDiv w:val="1"/>
      <w:marLeft w:val="0"/>
      <w:marRight w:val="0"/>
      <w:marTop w:val="0"/>
      <w:marBottom w:val="0"/>
      <w:divBdr>
        <w:top w:val="none" w:sz="0" w:space="0" w:color="auto"/>
        <w:left w:val="none" w:sz="0" w:space="0" w:color="auto"/>
        <w:bottom w:val="none" w:sz="0" w:space="0" w:color="auto"/>
        <w:right w:val="none" w:sz="0" w:space="0" w:color="auto"/>
      </w:divBdr>
    </w:div>
    <w:div w:id="1028142036">
      <w:bodyDiv w:val="1"/>
      <w:marLeft w:val="0"/>
      <w:marRight w:val="0"/>
      <w:marTop w:val="0"/>
      <w:marBottom w:val="0"/>
      <w:divBdr>
        <w:top w:val="none" w:sz="0" w:space="0" w:color="auto"/>
        <w:left w:val="none" w:sz="0" w:space="0" w:color="auto"/>
        <w:bottom w:val="none" w:sz="0" w:space="0" w:color="auto"/>
        <w:right w:val="none" w:sz="0" w:space="0" w:color="auto"/>
      </w:divBdr>
    </w:div>
    <w:div w:id="1200364215">
      <w:bodyDiv w:val="1"/>
      <w:marLeft w:val="0"/>
      <w:marRight w:val="0"/>
      <w:marTop w:val="0"/>
      <w:marBottom w:val="0"/>
      <w:divBdr>
        <w:top w:val="none" w:sz="0" w:space="0" w:color="auto"/>
        <w:left w:val="none" w:sz="0" w:space="0" w:color="auto"/>
        <w:bottom w:val="none" w:sz="0" w:space="0" w:color="auto"/>
        <w:right w:val="none" w:sz="0" w:space="0" w:color="auto"/>
      </w:divBdr>
    </w:div>
    <w:div w:id="1218400024">
      <w:bodyDiv w:val="1"/>
      <w:marLeft w:val="0"/>
      <w:marRight w:val="0"/>
      <w:marTop w:val="0"/>
      <w:marBottom w:val="0"/>
      <w:divBdr>
        <w:top w:val="none" w:sz="0" w:space="0" w:color="auto"/>
        <w:left w:val="none" w:sz="0" w:space="0" w:color="auto"/>
        <w:bottom w:val="none" w:sz="0" w:space="0" w:color="auto"/>
        <w:right w:val="none" w:sz="0" w:space="0" w:color="auto"/>
      </w:divBdr>
    </w:div>
    <w:div w:id="1228151145">
      <w:bodyDiv w:val="1"/>
      <w:marLeft w:val="0"/>
      <w:marRight w:val="0"/>
      <w:marTop w:val="0"/>
      <w:marBottom w:val="0"/>
      <w:divBdr>
        <w:top w:val="none" w:sz="0" w:space="0" w:color="auto"/>
        <w:left w:val="none" w:sz="0" w:space="0" w:color="auto"/>
        <w:bottom w:val="none" w:sz="0" w:space="0" w:color="auto"/>
        <w:right w:val="none" w:sz="0" w:space="0" w:color="auto"/>
      </w:divBdr>
    </w:div>
    <w:div w:id="1232083539">
      <w:bodyDiv w:val="1"/>
      <w:marLeft w:val="0"/>
      <w:marRight w:val="0"/>
      <w:marTop w:val="0"/>
      <w:marBottom w:val="0"/>
      <w:divBdr>
        <w:top w:val="none" w:sz="0" w:space="0" w:color="auto"/>
        <w:left w:val="none" w:sz="0" w:space="0" w:color="auto"/>
        <w:bottom w:val="none" w:sz="0" w:space="0" w:color="auto"/>
        <w:right w:val="none" w:sz="0" w:space="0" w:color="auto"/>
      </w:divBdr>
    </w:div>
    <w:div w:id="1258631476">
      <w:bodyDiv w:val="1"/>
      <w:marLeft w:val="0"/>
      <w:marRight w:val="0"/>
      <w:marTop w:val="0"/>
      <w:marBottom w:val="0"/>
      <w:divBdr>
        <w:top w:val="none" w:sz="0" w:space="0" w:color="auto"/>
        <w:left w:val="none" w:sz="0" w:space="0" w:color="auto"/>
        <w:bottom w:val="none" w:sz="0" w:space="0" w:color="auto"/>
        <w:right w:val="none" w:sz="0" w:space="0" w:color="auto"/>
      </w:divBdr>
    </w:div>
    <w:div w:id="1264533757">
      <w:bodyDiv w:val="1"/>
      <w:marLeft w:val="0"/>
      <w:marRight w:val="0"/>
      <w:marTop w:val="0"/>
      <w:marBottom w:val="0"/>
      <w:divBdr>
        <w:top w:val="none" w:sz="0" w:space="0" w:color="auto"/>
        <w:left w:val="none" w:sz="0" w:space="0" w:color="auto"/>
        <w:bottom w:val="none" w:sz="0" w:space="0" w:color="auto"/>
        <w:right w:val="none" w:sz="0" w:space="0" w:color="auto"/>
      </w:divBdr>
    </w:div>
    <w:div w:id="1292051495">
      <w:bodyDiv w:val="1"/>
      <w:marLeft w:val="0"/>
      <w:marRight w:val="0"/>
      <w:marTop w:val="0"/>
      <w:marBottom w:val="0"/>
      <w:divBdr>
        <w:top w:val="none" w:sz="0" w:space="0" w:color="auto"/>
        <w:left w:val="none" w:sz="0" w:space="0" w:color="auto"/>
        <w:bottom w:val="none" w:sz="0" w:space="0" w:color="auto"/>
        <w:right w:val="none" w:sz="0" w:space="0" w:color="auto"/>
      </w:divBdr>
    </w:div>
    <w:div w:id="1338263190">
      <w:bodyDiv w:val="1"/>
      <w:marLeft w:val="0"/>
      <w:marRight w:val="0"/>
      <w:marTop w:val="0"/>
      <w:marBottom w:val="0"/>
      <w:divBdr>
        <w:top w:val="none" w:sz="0" w:space="0" w:color="auto"/>
        <w:left w:val="none" w:sz="0" w:space="0" w:color="auto"/>
        <w:bottom w:val="none" w:sz="0" w:space="0" w:color="auto"/>
        <w:right w:val="none" w:sz="0" w:space="0" w:color="auto"/>
      </w:divBdr>
    </w:div>
    <w:div w:id="1373967442">
      <w:bodyDiv w:val="1"/>
      <w:marLeft w:val="0"/>
      <w:marRight w:val="0"/>
      <w:marTop w:val="0"/>
      <w:marBottom w:val="0"/>
      <w:divBdr>
        <w:top w:val="none" w:sz="0" w:space="0" w:color="auto"/>
        <w:left w:val="none" w:sz="0" w:space="0" w:color="auto"/>
        <w:bottom w:val="none" w:sz="0" w:space="0" w:color="auto"/>
        <w:right w:val="none" w:sz="0" w:space="0" w:color="auto"/>
      </w:divBdr>
    </w:div>
    <w:div w:id="1388607364">
      <w:bodyDiv w:val="1"/>
      <w:marLeft w:val="0"/>
      <w:marRight w:val="0"/>
      <w:marTop w:val="0"/>
      <w:marBottom w:val="0"/>
      <w:divBdr>
        <w:top w:val="none" w:sz="0" w:space="0" w:color="auto"/>
        <w:left w:val="none" w:sz="0" w:space="0" w:color="auto"/>
        <w:bottom w:val="none" w:sz="0" w:space="0" w:color="auto"/>
        <w:right w:val="none" w:sz="0" w:space="0" w:color="auto"/>
      </w:divBdr>
    </w:div>
    <w:div w:id="1399324949">
      <w:bodyDiv w:val="1"/>
      <w:marLeft w:val="0"/>
      <w:marRight w:val="0"/>
      <w:marTop w:val="0"/>
      <w:marBottom w:val="0"/>
      <w:divBdr>
        <w:top w:val="none" w:sz="0" w:space="0" w:color="auto"/>
        <w:left w:val="none" w:sz="0" w:space="0" w:color="auto"/>
        <w:bottom w:val="none" w:sz="0" w:space="0" w:color="auto"/>
        <w:right w:val="none" w:sz="0" w:space="0" w:color="auto"/>
      </w:divBdr>
    </w:div>
    <w:div w:id="1481727210">
      <w:bodyDiv w:val="1"/>
      <w:marLeft w:val="0"/>
      <w:marRight w:val="0"/>
      <w:marTop w:val="0"/>
      <w:marBottom w:val="0"/>
      <w:divBdr>
        <w:top w:val="none" w:sz="0" w:space="0" w:color="auto"/>
        <w:left w:val="none" w:sz="0" w:space="0" w:color="auto"/>
        <w:bottom w:val="none" w:sz="0" w:space="0" w:color="auto"/>
        <w:right w:val="none" w:sz="0" w:space="0" w:color="auto"/>
      </w:divBdr>
    </w:div>
    <w:div w:id="1482307182">
      <w:bodyDiv w:val="1"/>
      <w:marLeft w:val="0"/>
      <w:marRight w:val="0"/>
      <w:marTop w:val="0"/>
      <w:marBottom w:val="0"/>
      <w:divBdr>
        <w:top w:val="none" w:sz="0" w:space="0" w:color="auto"/>
        <w:left w:val="none" w:sz="0" w:space="0" w:color="auto"/>
        <w:bottom w:val="none" w:sz="0" w:space="0" w:color="auto"/>
        <w:right w:val="none" w:sz="0" w:space="0" w:color="auto"/>
      </w:divBdr>
    </w:div>
    <w:div w:id="1502894818">
      <w:bodyDiv w:val="1"/>
      <w:marLeft w:val="0"/>
      <w:marRight w:val="0"/>
      <w:marTop w:val="0"/>
      <w:marBottom w:val="0"/>
      <w:divBdr>
        <w:top w:val="none" w:sz="0" w:space="0" w:color="auto"/>
        <w:left w:val="none" w:sz="0" w:space="0" w:color="auto"/>
        <w:bottom w:val="none" w:sz="0" w:space="0" w:color="auto"/>
        <w:right w:val="none" w:sz="0" w:space="0" w:color="auto"/>
      </w:divBdr>
    </w:div>
    <w:div w:id="1695882323">
      <w:bodyDiv w:val="1"/>
      <w:marLeft w:val="0"/>
      <w:marRight w:val="0"/>
      <w:marTop w:val="0"/>
      <w:marBottom w:val="0"/>
      <w:divBdr>
        <w:top w:val="none" w:sz="0" w:space="0" w:color="auto"/>
        <w:left w:val="none" w:sz="0" w:space="0" w:color="auto"/>
        <w:bottom w:val="none" w:sz="0" w:space="0" w:color="auto"/>
        <w:right w:val="none" w:sz="0" w:space="0" w:color="auto"/>
      </w:divBdr>
    </w:div>
    <w:div w:id="1706634627">
      <w:bodyDiv w:val="1"/>
      <w:marLeft w:val="0"/>
      <w:marRight w:val="0"/>
      <w:marTop w:val="0"/>
      <w:marBottom w:val="0"/>
      <w:divBdr>
        <w:top w:val="none" w:sz="0" w:space="0" w:color="auto"/>
        <w:left w:val="none" w:sz="0" w:space="0" w:color="auto"/>
        <w:bottom w:val="none" w:sz="0" w:space="0" w:color="auto"/>
        <w:right w:val="none" w:sz="0" w:space="0" w:color="auto"/>
      </w:divBdr>
    </w:div>
    <w:div w:id="1710761387">
      <w:bodyDiv w:val="1"/>
      <w:marLeft w:val="0"/>
      <w:marRight w:val="0"/>
      <w:marTop w:val="0"/>
      <w:marBottom w:val="0"/>
      <w:divBdr>
        <w:top w:val="none" w:sz="0" w:space="0" w:color="auto"/>
        <w:left w:val="none" w:sz="0" w:space="0" w:color="auto"/>
        <w:bottom w:val="none" w:sz="0" w:space="0" w:color="auto"/>
        <w:right w:val="none" w:sz="0" w:space="0" w:color="auto"/>
      </w:divBdr>
    </w:div>
    <w:div w:id="1804033745">
      <w:bodyDiv w:val="1"/>
      <w:marLeft w:val="0"/>
      <w:marRight w:val="0"/>
      <w:marTop w:val="0"/>
      <w:marBottom w:val="0"/>
      <w:divBdr>
        <w:top w:val="none" w:sz="0" w:space="0" w:color="auto"/>
        <w:left w:val="none" w:sz="0" w:space="0" w:color="auto"/>
        <w:bottom w:val="none" w:sz="0" w:space="0" w:color="auto"/>
        <w:right w:val="none" w:sz="0" w:space="0" w:color="auto"/>
      </w:divBdr>
    </w:div>
    <w:div w:id="1830712390">
      <w:bodyDiv w:val="1"/>
      <w:marLeft w:val="0"/>
      <w:marRight w:val="0"/>
      <w:marTop w:val="0"/>
      <w:marBottom w:val="0"/>
      <w:divBdr>
        <w:top w:val="none" w:sz="0" w:space="0" w:color="auto"/>
        <w:left w:val="none" w:sz="0" w:space="0" w:color="auto"/>
        <w:bottom w:val="none" w:sz="0" w:space="0" w:color="auto"/>
        <w:right w:val="none" w:sz="0" w:space="0" w:color="auto"/>
      </w:divBdr>
    </w:div>
    <w:div w:id="1891384997">
      <w:bodyDiv w:val="1"/>
      <w:marLeft w:val="0"/>
      <w:marRight w:val="0"/>
      <w:marTop w:val="0"/>
      <w:marBottom w:val="0"/>
      <w:divBdr>
        <w:top w:val="none" w:sz="0" w:space="0" w:color="auto"/>
        <w:left w:val="none" w:sz="0" w:space="0" w:color="auto"/>
        <w:bottom w:val="none" w:sz="0" w:space="0" w:color="auto"/>
        <w:right w:val="none" w:sz="0" w:space="0" w:color="auto"/>
      </w:divBdr>
      <w:divsChild>
        <w:div w:id="1508523349">
          <w:marLeft w:val="0"/>
          <w:marRight w:val="0"/>
          <w:marTop w:val="0"/>
          <w:marBottom w:val="0"/>
          <w:divBdr>
            <w:top w:val="none" w:sz="0" w:space="0" w:color="auto"/>
            <w:left w:val="none" w:sz="0" w:space="0" w:color="auto"/>
            <w:bottom w:val="none" w:sz="0" w:space="0" w:color="auto"/>
            <w:right w:val="none" w:sz="0" w:space="0" w:color="auto"/>
          </w:divBdr>
        </w:div>
      </w:divsChild>
    </w:div>
    <w:div w:id="1994286325">
      <w:bodyDiv w:val="1"/>
      <w:marLeft w:val="0"/>
      <w:marRight w:val="0"/>
      <w:marTop w:val="0"/>
      <w:marBottom w:val="0"/>
      <w:divBdr>
        <w:top w:val="none" w:sz="0" w:space="0" w:color="auto"/>
        <w:left w:val="none" w:sz="0" w:space="0" w:color="auto"/>
        <w:bottom w:val="none" w:sz="0" w:space="0" w:color="auto"/>
        <w:right w:val="none" w:sz="0" w:space="0" w:color="auto"/>
      </w:divBdr>
    </w:div>
    <w:div w:id="200843564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20/10/relationships/intelligence" Target="intelligence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0DD82-6BD9-4445-889C-CCB192466C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The HDF Group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RFC</dc:title>
  <dc:subject/>
  <dc:creator>Elena Pourmal</dc:creator>
  <keywords/>
  <lastModifiedBy>Neil Fortner</lastModifiedBy>
  <revision>277</revision>
  <lastPrinted>2025-02-03T22:07:00.0000000Z</lastPrinted>
  <dcterms:created xsi:type="dcterms:W3CDTF">2025-02-28T00:05:00.0000000Z</dcterms:created>
  <dcterms:modified xsi:type="dcterms:W3CDTF">2025-04-15T18:15:54.0931790Z</dcterms:modified>
</coreProperties>
</file>